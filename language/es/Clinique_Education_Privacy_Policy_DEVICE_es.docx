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1EAE" w:rsidRPr="00D11666" w:rsidRDefault="00793EE2" w:rsidP="00CA1EAE">
      <w:pPr>
        <w:jc w:val="right"/>
        <w:rPr>
          <w:b/>
          <w:sz w:val="22"/>
          <w:szCs w:val="22"/>
          <w:lang w:val="es-ES"/>
        </w:rPr>
      </w:pPr>
      <w:bookmarkStart w:id="0" w:name="_GoBack"/>
      <w:bookmarkEnd w:id="0"/>
      <w:r w:rsidRPr="00793EE2">
        <w:rPr>
          <w:b/>
          <w:sz w:val="22"/>
          <w:szCs w:val="22"/>
          <w:lang w:val="es-ES"/>
        </w:rPr>
        <w:t xml:space="preserve">Fecha de entrada en vigor: </w:t>
      </w:r>
      <w:r w:rsidR="0008741E">
        <w:rPr>
          <w:b/>
          <w:sz w:val="22"/>
          <w:szCs w:val="22"/>
        </w:rPr>
        <w:t>05-</w:t>
      </w:r>
      <w:r w:rsidR="007962B9" w:rsidRPr="007962B9">
        <w:rPr>
          <w:b/>
          <w:lang w:val="es-ES"/>
        </w:rPr>
        <w:t xml:space="preserve"> </w:t>
      </w:r>
      <w:r w:rsidR="007962B9" w:rsidRPr="007962B9">
        <w:rPr>
          <w:b/>
          <w:sz w:val="22"/>
          <w:szCs w:val="22"/>
        </w:rPr>
        <w:t>Mayo</w:t>
      </w:r>
      <w:r w:rsidR="0008741E">
        <w:rPr>
          <w:b/>
          <w:sz w:val="22"/>
          <w:szCs w:val="22"/>
        </w:rPr>
        <w:t>-2013</w:t>
      </w:r>
    </w:p>
    <w:p w:rsidR="0069673C" w:rsidRPr="002B64B4" w:rsidRDefault="00CA1EAE" w:rsidP="0069673C">
      <w:pPr>
        <w:pStyle w:val="Heading3"/>
        <w:spacing w:line="260" w:lineRule="atLeast"/>
        <w:jc w:val="both"/>
        <w:rPr>
          <w:sz w:val="22"/>
          <w:szCs w:val="22"/>
          <w:lang w:val="es-ES"/>
        </w:rPr>
      </w:pPr>
      <w:r w:rsidRPr="002B64B4">
        <w:rPr>
          <w:sz w:val="22"/>
          <w:szCs w:val="22"/>
          <w:lang w:val="es-ES"/>
        </w:rPr>
        <w:t xml:space="preserve">POLÍTICA DE PRIVACIDAD DE </w:t>
      </w:r>
      <w:r w:rsidR="00646EEA" w:rsidRPr="002B64B4">
        <w:rPr>
          <w:sz w:val="22"/>
          <w:szCs w:val="22"/>
          <w:lang w:val="es-ES"/>
        </w:rPr>
        <w:t>CLINIQUE</w:t>
      </w:r>
      <w:r w:rsidR="00107DA4" w:rsidRPr="002B64B4">
        <w:rPr>
          <w:sz w:val="22"/>
          <w:szCs w:val="22"/>
          <w:lang w:val="es-ES"/>
        </w:rPr>
        <w:t xml:space="preserve"> </w:t>
      </w:r>
      <w:r w:rsidR="00B03B3E" w:rsidRPr="002B64B4">
        <w:rPr>
          <w:sz w:val="22"/>
          <w:szCs w:val="22"/>
          <w:lang w:val="es-ES"/>
        </w:rPr>
        <w:t>EDUCATION</w:t>
      </w:r>
    </w:p>
    <w:p w:rsidR="0069673C" w:rsidRPr="002B64B4" w:rsidRDefault="00CA1EAE" w:rsidP="0069673C">
      <w:pPr>
        <w:pStyle w:val="NormalWeb"/>
        <w:spacing w:line="260" w:lineRule="atLeast"/>
        <w:jc w:val="both"/>
        <w:rPr>
          <w:color w:val="333333"/>
          <w:sz w:val="22"/>
          <w:szCs w:val="22"/>
          <w:lang w:val="es-ES"/>
        </w:rPr>
      </w:pPr>
      <w:r w:rsidRPr="002B64B4">
        <w:rPr>
          <w:sz w:val="22"/>
          <w:szCs w:val="22"/>
          <w:lang w:val="es-ES"/>
        </w:rPr>
        <w:t xml:space="preserve">En </w:t>
      </w:r>
      <w:proofErr w:type="spellStart"/>
      <w:r w:rsidR="000B6AD6" w:rsidRPr="002B64B4">
        <w:rPr>
          <w:sz w:val="22"/>
          <w:szCs w:val="22"/>
          <w:lang w:val="es-ES"/>
        </w:rPr>
        <w:t>Clinique</w:t>
      </w:r>
      <w:proofErr w:type="spellEnd"/>
      <w:r w:rsidR="000B6AD6" w:rsidRPr="002B64B4">
        <w:rPr>
          <w:sz w:val="22"/>
          <w:szCs w:val="22"/>
          <w:lang w:val="es-ES"/>
        </w:rPr>
        <w:t xml:space="preserve"> </w:t>
      </w:r>
      <w:proofErr w:type="spellStart"/>
      <w:r w:rsidR="00B03B3E" w:rsidRPr="002B64B4">
        <w:rPr>
          <w:sz w:val="22"/>
          <w:szCs w:val="22"/>
          <w:lang w:val="es-ES"/>
        </w:rPr>
        <w:t>Education</w:t>
      </w:r>
      <w:proofErr w:type="spellEnd"/>
      <w:r w:rsidR="00A22EBF" w:rsidRPr="002B64B4">
        <w:rPr>
          <w:sz w:val="22"/>
          <w:szCs w:val="22"/>
          <w:lang w:val="es-ES"/>
        </w:rPr>
        <w:t xml:space="preserve"> </w:t>
      </w:r>
      <w:r w:rsidRPr="002B64B4">
        <w:rPr>
          <w:sz w:val="22"/>
          <w:szCs w:val="22"/>
          <w:lang w:val="es-ES"/>
        </w:rPr>
        <w:t>respetamos su privacidad y valoramos las relaciones que mantenemos con usted. Su visita a est</w:t>
      </w:r>
      <w:r w:rsidR="00FD72F5" w:rsidRPr="002B64B4">
        <w:rPr>
          <w:sz w:val="22"/>
          <w:szCs w:val="22"/>
          <w:lang w:val="es-ES"/>
        </w:rPr>
        <w:t>a</w:t>
      </w:r>
      <w:r w:rsidRPr="002B64B4">
        <w:rPr>
          <w:sz w:val="22"/>
          <w:szCs w:val="22"/>
          <w:lang w:val="es-ES"/>
        </w:rPr>
        <w:t xml:space="preserve"> </w:t>
      </w:r>
      <w:r w:rsidR="00FD72F5" w:rsidRPr="002B64B4">
        <w:rPr>
          <w:sz w:val="22"/>
          <w:szCs w:val="22"/>
          <w:lang w:val="es-ES"/>
        </w:rPr>
        <w:t>aplicación</w:t>
      </w:r>
      <w:r w:rsidRPr="002B64B4">
        <w:rPr>
          <w:sz w:val="22"/>
          <w:szCs w:val="22"/>
          <w:lang w:val="es-ES"/>
        </w:rPr>
        <w:t xml:space="preserve">, </w:t>
      </w:r>
      <w:r w:rsidR="00D22D83" w:rsidRPr="002B64B4">
        <w:rPr>
          <w:sz w:val="22"/>
          <w:szCs w:val="22"/>
          <w:lang w:val="es-ES"/>
        </w:rPr>
        <w:t>(</w:t>
      </w:r>
      <w:r w:rsidR="00FD72F5" w:rsidRPr="002B64B4">
        <w:rPr>
          <w:sz w:val="22"/>
          <w:szCs w:val="22"/>
          <w:lang w:val="es-ES"/>
        </w:rPr>
        <w:t xml:space="preserve">la </w:t>
      </w:r>
      <w:r w:rsidRPr="002B64B4">
        <w:rPr>
          <w:sz w:val="22"/>
          <w:szCs w:val="22"/>
          <w:lang w:val="es-ES"/>
        </w:rPr>
        <w:t>“</w:t>
      </w:r>
      <w:r w:rsidR="00FD72F5" w:rsidRPr="002B64B4">
        <w:rPr>
          <w:b/>
          <w:i/>
          <w:sz w:val="22"/>
          <w:szCs w:val="22"/>
          <w:lang w:val="es-ES"/>
        </w:rPr>
        <w:t>Aplicación</w:t>
      </w:r>
      <w:r w:rsidRPr="002B64B4">
        <w:rPr>
          <w:sz w:val="22"/>
          <w:szCs w:val="22"/>
          <w:lang w:val="es-ES"/>
        </w:rPr>
        <w:t>”</w:t>
      </w:r>
      <w:r w:rsidR="00D22D83" w:rsidRPr="002B64B4">
        <w:rPr>
          <w:sz w:val="22"/>
          <w:szCs w:val="22"/>
          <w:lang w:val="es-ES"/>
        </w:rPr>
        <w:t>)</w:t>
      </w:r>
      <w:r w:rsidR="0069673C" w:rsidRPr="002B64B4">
        <w:rPr>
          <w:sz w:val="22"/>
          <w:szCs w:val="22"/>
          <w:lang w:val="es-ES"/>
        </w:rPr>
        <w:t xml:space="preserve"> </w:t>
      </w:r>
      <w:r w:rsidR="00B85ED0" w:rsidRPr="002B64B4">
        <w:rPr>
          <w:sz w:val="22"/>
          <w:szCs w:val="22"/>
          <w:lang w:val="es-ES"/>
        </w:rPr>
        <w:t xml:space="preserve">está sujeta a esta Política de Privacidad y a nuestros </w:t>
      </w:r>
      <w:hyperlink r:id="rId8" w:history="1">
        <w:r w:rsidR="0069673C" w:rsidRPr="002B64B4">
          <w:rPr>
            <w:rStyle w:val="Hyperlink"/>
            <w:sz w:val="22"/>
            <w:szCs w:val="22"/>
            <w:lang w:val="es-ES"/>
          </w:rPr>
          <w:t>T</w:t>
        </w:r>
        <w:r w:rsidR="00B85ED0" w:rsidRPr="002B64B4">
          <w:rPr>
            <w:rStyle w:val="Hyperlink"/>
            <w:sz w:val="22"/>
            <w:szCs w:val="22"/>
            <w:lang w:val="es-ES"/>
          </w:rPr>
          <w:t>érminos y Con</w:t>
        </w:r>
        <w:r w:rsidR="00B85ED0" w:rsidRPr="002B64B4">
          <w:rPr>
            <w:rStyle w:val="Hyperlink"/>
            <w:sz w:val="22"/>
            <w:szCs w:val="22"/>
            <w:lang w:val="es-ES"/>
          </w:rPr>
          <w:t>d</w:t>
        </w:r>
        <w:r w:rsidR="00B85ED0" w:rsidRPr="002B64B4">
          <w:rPr>
            <w:rStyle w:val="Hyperlink"/>
            <w:sz w:val="22"/>
            <w:szCs w:val="22"/>
            <w:lang w:val="es-ES"/>
          </w:rPr>
          <w:t>iciones</w:t>
        </w:r>
      </w:hyperlink>
      <w:r w:rsidR="0008741E">
        <w:rPr>
          <w:color w:val="333333"/>
          <w:sz w:val="22"/>
          <w:szCs w:val="22"/>
          <w:lang w:val="es-ES"/>
        </w:rPr>
        <w:t>.</w:t>
      </w:r>
    </w:p>
    <w:p w:rsidR="00CA1EAE" w:rsidRPr="00D11666" w:rsidRDefault="00793EE2" w:rsidP="00CA1EAE">
      <w:pPr>
        <w:spacing w:before="100" w:beforeAutospacing="1" w:after="100" w:afterAutospacing="1"/>
        <w:jc w:val="both"/>
        <w:rPr>
          <w:sz w:val="22"/>
          <w:szCs w:val="22"/>
          <w:lang w:val="es-ES"/>
        </w:rPr>
      </w:pPr>
      <w:bookmarkStart w:id="1" w:name="infowecollect"/>
      <w:bookmarkStart w:id="2" w:name="OLE_LINK1"/>
      <w:bookmarkStart w:id="3" w:name="OLE_LINK2"/>
      <w:bookmarkEnd w:id="1"/>
      <w:r w:rsidRPr="00793EE2">
        <w:rPr>
          <w:sz w:val="22"/>
          <w:szCs w:val="22"/>
          <w:lang w:val="es-ES"/>
        </w:rPr>
        <w:t>Esta Política de Privacidad describe el tipo de información personal que recabamos en la Aplicación</w:t>
      </w:r>
      <w:ins w:id="4" w:author="Author" w:date="2013-07-08T11:54:00Z">
        <w:r w:rsidRPr="00793EE2">
          <w:rPr>
            <w:sz w:val="22"/>
            <w:szCs w:val="22"/>
            <w:lang w:val="es-ES"/>
          </w:rPr>
          <w:t xml:space="preserve"> </w:t>
        </w:r>
      </w:ins>
      <w:r w:rsidRPr="00793EE2">
        <w:rPr>
          <w:sz w:val="22"/>
          <w:szCs w:val="22"/>
          <w:lang w:val="es-ES"/>
        </w:rPr>
        <w:t>y</w:t>
      </w:r>
      <w:del w:id="5" w:author="Author" w:date="2013-07-08T11:54:00Z">
        <w:r w:rsidRPr="00793EE2">
          <w:rPr>
            <w:sz w:val="22"/>
            <w:szCs w:val="22"/>
            <w:lang w:val="es-ES"/>
          </w:rPr>
          <w:delText>,</w:delText>
        </w:r>
      </w:del>
      <w:r w:rsidRPr="00793EE2">
        <w:rPr>
          <w:sz w:val="22"/>
          <w:szCs w:val="22"/>
          <w:lang w:val="es-ES"/>
        </w:rPr>
        <w:t xml:space="preserve"> la forma en que </w:t>
      </w:r>
      <w:r w:rsidR="00A5523E">
        <w:rPr>
          <w:sz w:val="22"/>
          <w:szCs w:val="22"/>
          <w:lang w:val="es-ES"/>
        </w:rPr>
        <w:t>tratamos</w:t>
      </w:r>
      <w:r w:rsidRPr="00793EE2">
        <w:rPr>
          <w:sz w:val="22"/>
          <w:szCs w:val="22"/>
          <w:lang w:val="es-ES"/>
        </w:rPr>
        <w:t xml:space="preserve"> esa información. Nuestra Política de Privacidad también describe las medidas que tomamos para proteger la seguridad de esta información y la forma en que usted puede ponerse en contacto con nosotros para plantearnos cualquier pregunta que pueda tener sobre el uso que hacemos de su información personal.</w:t>
      </w:r>
      <w:bookmarkEnd w:id="2"/>
      <w:bookmarkEnd w:id="3"/>
    </w:p>
    <w:p w:rsidR="006A08B3" w:rsidRPr="00D11666" w:rsidRDefault="00793EE2" w:rsidP="00CA1EAE">
      <w:pPr>
        <w:spacing w:before="100" w:beforeAutospacing="1" w:after="100" w:afterAutospacing="1"/>
        <w:jc w:val="both"/>
        <w:rPr>
          <w:sz w:val="22"/>
          <w:szCs w:val="22"/>
          <w:lang w:val="es-ES"/>
        </w:rPr>
      </w:pPr>
      <w:r w:rsidRPr="00793EE2">
        <w:rPr>
          <w:sz w:val="22"/>
          <w:szCs w:val="22"/>
          <w:lang w:val="es-ES"/>
        </w:rPr>
        <w:t xml:space="preserve">Tome nota que esta Política de Privacidad regula únicamente la información facilitada a </w:t>
      </w:r>
      <w:proofErr w:type="spellStart"/>
      <w:r w:rsidRPr="00793EE2">
        <w:rPr>
          <w:sz w:val="22"/>
          <w:szCs w:val="22"/>
          <w:lang w:val="es-ES"/>
        </w:rPr>
        <w:t>Clinique</w:t>
      </w:r>
      <w:proofErr w:type="spellEnd"/>
      <w:r w:rsidRPr="00793EE2">
        <w:rPr>
          <w:sz w:val="22"/>
          <w:szCs w:val="22"/>
          <w:lang w:val="es-ES"/>
        </w:rPr>
        <w:t xml:space="preserve"> </w:t>
      </w:r>
      <w:proofErr w:type="spellStart"/>
      <w:r w:rsidRPr="00793EE2">
        <w:rPr>
          <w:sz w:val="22"/>
          <w:szCs w:val="22"/>
          <w:lang w:val="es-ES"/>
        </w:rPr>
        <w:t>Education</w:t>
      </w:r>
      <w:proofErr w:type="spellEnd"/>
      <w:r w:rsidRPr="00793EE2">
        <w:rPr>
          <w:sz w:val="22"/>
          <w:szCs w:val="22"/>
          <w:lang w:val="es-ES"/>
        </w:rPr>
        <w:t xml:space="preserve">. No regula ninguna otra información o comunicación que aluda a Clinique, </w:t>
      </w:r>
      <w:r w:rsidRPr="00793EE2">
        <w:rPr>
          <w:i/>
          <w:sz w:val="22"/>
          <w:szCs w:val="22"/>
          <w:lang w:val="es-ES"/>
        </w:rPr>
        <w:t>por ejemplo</w:t>
      </w:r>
      <w:r w:rsidRPr="00793EE2">
        <w:rPr>
          <w:sz w:val="22"/>
          <w:szCs w:val="22"/>
          <w:lang w:val="es-ES"/>
        </w:rPr>
        <w:t>, comunicaciones procedentes de Clinique Online o de las tiendas de Clinique ubicadas en tiendas físicas.</w:t>
      </w:r>
    </w:p>
    <w:p w:rsidR="007D5399" w:rsidRPr="00D11666" w:rsidDel="002C0BCE" w:rsidRDefault="007D5399" w:rsidP="00CA1EAE">
      <w:pPr>
        <w:spacing w:before="100" w:beforeAutospacing="1" w:after="100" w:afterAutospacing="1"/>
        <w:jc w:val="both"/>
        <w:rPr>
          <w:del w:id="6" w:author="Author" w:date="2013-07-08T12:10:00Z"/>
          <w:sz w:val="22"/>
          <w:szCs w:val="22"/>
          <w:lang w:val="es-ES"/>
        </w:rPr>
      </w:pPr>
    </w:p>
    <w:p w:rsidR="00102BAB" w:rsidRPr="00D11666" w:rsidRDefault="008207AF" w:rsidP="00102BAB">
      <w:pPr>
        <w:keepNext/>
        <w:keepLines/>
        <w:spacing w:before="240" w:after="100" w:afterAutospacing="1"/>
        <w:jc w:val="both"/>
        <w:rPr>
          <w:b/>
          <w:sz w:val="22"/>
          <w:szCs w:val="22"/>
          <w:lang w:val="es-ES"/>
        </w:rPr>
      </w:pPr>
      <w:r w:rsidRPr="008207AF">
        <w:rPr>
          <w:b/>
          <w:sz w:val="22"/>
          <w:szCs w:val="22"/>
          <w:lang w:val="es-ES"/>
        </w:rPr>
        <w:t xml:space="preserve">Información que recabamos y cómo la </w:t>
      </w:r>
      <w:ins w:id="7" w:author="Author" w:date="2013-07-11T20:08:00Z">
        <w:r w:rsidR="00FF69D2">
          <w:rPr>
            <w:b/>
            <w:sz w:val="22"/>
            <w:szCs w:val="22"/>
            <w:lang w:val="es-ES"/>
          </w:rPr>
          <w:t>tratamos</w:t>
        </w:r>
      </w:ins>
    </w:p>
    <w:p w:rsidR="00102BAB" w:rsidRPr="00D11666" w:rsidRDefault="008207AF" w:rsidP="00102BAB">
      <w:pPr>
        <w:spacing w:before="100" w:beforeAutospacing="1" w:after="100" w:afterAutospacing="1"/>
        <w:jc w:val="both"/>
        <w:rPr>
          <w:sz w:val="22"/>
          <w:szCs w:val="22"/>
          <w:lang w:val="es-ES"/>
        </w:rPr>
      </w:pPr>
      <w:r w:rsidRPr="008207AF">
        <w:rPr>
          <w:sz w:val="22"/>
          <w:szCs w:val="22"/>
          <w:lang w:val="es-ES"/>
        </w:rPr>
        <w:t>Si usted desea participar en la Aplicación, se le pedirá que facilite determinada información, como su nombre, apellido, dirección de correo electrónico, región, país, minorista, tienda, idioma y puesto de trabajo. Si selecciona participar en la Aplicación, deberá registrarse en el mismo utilizando un nombre de usuario y una contraseña. Si prefiere que no recabemos ninguna información personal sobre usted, rogamos no facilite ninguna.</w:t>
      </w:r>
    </w:p>
    <w:p w:rsidR="007D5399" w:rsidRPr="00D11666" w:rsidRDefault="008207AF" w:rsidP="00102BAB">
      <w:pPr>
        <w:spacing w:before="100" w:beforeAutospacing="1" w:after="100" w:afterAutospacing="1"/>
        <w:jc w:val="both"/>
        <w:rPr>
          <w:sz w:val="22"/>
          <w:szCs w:val="22"/>
          <w:lang w:val="es-ES"/>
        </w:rPr>
      </w:pPr>
      <w:r w:rsidRPr="008207AF">
        <w:rPr>
          <w:sz w:val="22"/>
          <w:szCs w:val="22"/>
          <w:lang w:val="es-ES"/>
        </w:rPr>
        <w:t xml:space="preserve">Le informamos que, en cumplimiento con lo dispuesto en la Ley Orgánica 15/1999, de 13 de diciembre, de Protección de Datos de Carácter Personal y su normativa de desarrollo, sus datos recabados a través de la Aplicación serán incorporados a un fichero titularidad de </w:t>
      </w:r>
      <w:proofErr w:type="spellStart"/>
      <w:r w:rsidR="00FF69D2">
        <w:rPr>
          <w:sz w:val="22"/>
          <w:szCs w:val="22"/>
          <w:lang w:val="es-ES"/>
        </w:rPr>
        <w:t>Estee</w:t>
      </w:r>
      <w:proofErr w:type="spellEnd"/>
      <w:r w:rsidR="00FF69D2">
        <w:rPr>
          <w:sz w:val="22"/>
          <w:szCs w:val="22"/>
          <w:lang w:val="es-ES"/>
        </w:rPr>
        <w:t xml:space="preserve"> </w:t>
      </w:r>
      <w:proofErr w:type="spellStart"/>
      <w:r w:rsidR="00FF69D2">
        <w:rPr>
          <w:sz w:val="22"/>
          <w:szCs w:val="22"/>
          <w:lang w:val="es-ES"/>
        </w:rPr>
        <w:t>Lauder</w:t>
      </w:r>
      <w:proofErr w:type="spellEnd"/>
      <w:r w:rsidR="00FF69D2">
        <w:rPr>
          <w:sz w:val="22"/>
          <w:szCs w:val="22"/>
          <w:lang w:val="es-ES"/>
        </w:rPr>
        <w:t>, S.A.</w:t>
      </w:r>
      <w:r w:rsidRPr="008207AF">
        <w:rPr>
          <w:sz w:val="22"/>
          <w:szCs w:val="22"/>
          <w:lang w:val="es-ES"/>
        </w:rPr>
        <w:t xml:space="preserve"> </w:t>
      </w:r>
      <w:r w:rsidR="002B64B4" w:rsidRPr="002B64B4">
        <w:rPr>
          <w:sz w:val="22"/>
          <w:szCs w:val="22"/>
          <w:lang w:val="es-ES"/>
        </w:rPr>
        <w:t xml:space="preserve">con domicilio en </w:t>
      </w:r>
      <w:r w:rsidRPr="008207AF">
        <w:rPr>
          <w:sz w:val="22"/>
          <w:szCs w:val="22"/>
          <w:lang w:val="es-ES"/>
        </w:rPr>
        <w:t>POLIGONO INDUSTRIAL L</w:t>
      </w:r>
      <w:r w:rsidR="00DD166E" w:rsidRPr="00DD166E">
        <w:rPr>
          <w:sz w:val="22"/>
          <w:szCs w:val="22"/>
          <w:lang w:val="es-ES"/>
        </w:rPr>
        <w:t>AS MERCEDES, C/NANCLARES DE OCA</w:t>
      </w:r>
      <w:r w:rsidRPr="008207AF">
        <w:rPr>
          <w:sz w:val="22"/>
          <w:szCs w:val="22"/>
          <w:lang w:val="es-ES"/>
        </w:rPr>
        <w:t xml:space="preserve"> 3</w:t>
      </w:r>
      <w:r w:rsidR="00DD166E">
        <w:rPr>
          <w:sz w:val="22"/>
          <w:szCs w:val="22"/>
          <w:lang w:val="es-ES"/>
        </w:rPr>
        <w:t xml:space="preserve">, 28022, Madrid, </w:t>
      </w:r>
      <w:r w:rsidRPr="008207AF">
        <w:rPr>
          <w:sz w:val="22"/>
          <w:szCs w:val="22"/>
          <w:lang w:val="es-ES"/>
        </w:rPr>
        <w:t>con la finalidad de gestionar su registro y uso de la Aplicación.</w:t>
      </w:r>
    </w:p>
    <w:p w:rsidR="007D5399" w:rsidRPr="00D11666" w:rsidRDefault="008207AF" w:rsidP="00102BAB">
      <w:pPr>
        <w:spacing w:before="100" w:beforeAutospacing="1" w:after="100" w:afterAutospacing="1"/>
        <w:jc w:val="both"/>
        <w:rPr>
          <w:sz w:val="22"/>
          <w:szCs w:val="22"/>
          <w:lang w:val="es-ES"/>
        </w:rPr>
      </w:pPr>
      <w:r w:rsidRPr="008207AF">
        <w:rPr>
          <w:sz w:val="22"/>
          <w:szCs w:val="22"/>
          <w:lang w:val="es-ES"/>
        </w:rPr>
        <w:t>Asimismo, al hacer “</w:t>
      </w:r>
      <w:proofErr w:type="spellStart"/>
      <w:r w:rsidRPr="008207AF">
        <w:rPr>
          <w:sz w:val="22"/>
          <w:szCs w:val="22"/>
          <w:lang w:val="es-ES"/>
        </w:rPr>
        <w:t>click</w:t>
      </w:r>
      <w:proofErr w:type="spellEnd"/>
      <w:r w:rsidRPr="008207AF">
        <w:rPr>
          <w:sz w:val="22"/>
          <w:szCs w:val="22"/>
          <w:lang w:val="es-ES"/>
        </w:rPr>
        <w:t>” en el pertinente botón incorporado en los formularios que puedan aparece</w:t>
      </w:r>
      <w:r w:rsidR="003B5CDD">
        <w:rPr>
          <w:sz w:val="22"/>
          <w:szCs w:val="22"/>
          <w:lang w:val="es-ES"/>
        </w:rPr>
        <w:t>n</w:t>
      </w:r>
      <w:r w:rsidRPr="008207AF">
        <w:rPr>
          <w:sz w:val="22"/>
          <w:szCs w:val="22"/>
          <w:lang w:val="es-ES"/>
        </w:rPr>
        <w:t xml:space="preserve"> en la Aplicación, declara que la información y los datos que en ellos ha facilitado son exactos y veraces.</w:t>
      </w:r>
    </w:p>
    <w:p w:rsidR="007D5399" w:rsidRPr="00D11666" w:rsidRDefault="008207AF" w:rsidP="00102BAB">
      <w:pPr>
        <w:spacing w:before="100" w:beforeAutospacing="1" w:after="100" w:afterAutospacing="1"/>
        <w:jc w:val="both"/>
        <w:rPr>
          <w:b/>
          <w:sz w:val="22"/>
          <w:szCs w:val="22"/>
          <w:lang w:val="es-ES"/>
        </w:rPr>
      </w:pPr>
      <w:r w:rsidRPr="008207AF">
        <w:rPr>
          <w:b/>
          <w:sz w:val="22"/>
          <w:szCs w:val="22"/>
          <w:lang w:val="es-ES"/>
        </w:rPr>
        <w:t>Consentimiento</w:t>
      </w:r>
    </w:p>
    <w:p w:rsidR="008207AF" w:rsidRPr="008207AF" w:rsidRDefault="008207AF" w:rsidP="008207AF">
      <w:pPr>
        <w:jc w:val="both"/>
        <w:rPr>
          <w:sz w:val="22"/>
          <w:szCs w:val="22"/>
          <w:lang w:val="es-ES"/>
        </w:rPr>
      </w:pPr>
      <w:r w:rsidRPr="008207AF">
        <w:rPr>
          <w:sz w:val="22"/>
          <w:szCs w:val="22"/>
          <w:lang w:val="es-ES"/>
        </w:rPr>
        <w:t>Al usar la Aplicación usted nos autoriza a recabar y tratar los datos descritos en la presente Política de Privacidad. Si introdujésemos algún cambio en la presente Política de Privacidad, publicaremos dichos cambios en la Aplicación para mantenerle informado sobre el tipo de información que recopilamos, cómo la tratamos y en qué circunstancias podríamos revelarla.</w:t>
      </w:r>
    </w:p>
    <w:p w:rsidR="007D5399" w:rsidRPr="00D11666" w:rsidRDefault="008207AF" w:rsidP="007D5399">
      <w:pPr>
        <w:spacing w:before="100" w:beforeAutospacing="1" w:after="100" w:afterAutospacing="1"/>
        <w:jc w:val="both"/>
        <w:rPr>
          <w:sz w:val="22"/>
          <w:szCs w:val="22"/>
          <w:lang w:val="es-ES"/>
        </w:rPr>
      </w:pPr>
      <w:r w:rsidRPr="008207AF">
        <w:rPr>
          <w:sz w:val="22"/>
          <w:szCs w:val="22"/>
          <w:lang w:val="es-ES"/>
        </w:rPr>
        <w:t xml:space="preserve">Usted queda informado, asimismo, de que podrá revocar el consentimiento prestado para el tratamiento de sus datos, siempre que sea legalmente adecuado, mediante el envío de la notificación pertinente a </w:t>
      </w:r>
      <w:r w:rsidRPr="008207AF">
        <w:rPr>
          <w:bCs/>
          <w:sz w:val="22"/>
          <w:szCs w:val="22"/>
          <w:lang w:val="es-ES" w:eastAsia="es-ES"/>
        </w:rPr>
        <w:t>la dirección que constan en el apartado “Ejercicio de derechos” de la presente Política de Privacidad, aportando copia de un documento que permita acreditar su identidad.</w:t>
      </w:r>
    </w:p>
    <w:p w:rsidR="0069673C" w:rsidRPr="002B64B4" w:rsidRDefault="00102BAB" w:rsidP="0069673C">
      <w:pPr>
        <w:pStyle w:val="Heading3"/>
        <w:spacing w:line="260" w:lineRule="atLeast"/>
        <w:jc w:val="both"/>
        <w:rPr>
          <w:sz w:val="22"/>
          <w:szCs w:val="22"/>
          <w:lang w:val="es-ES"/>
        </w:rPr>
      </w:pPr>
      <w:bookmarkStart w:id="8" w:name="useofpersonal"/>
      <w:bookmarkEnd w:id="8"/>
      <w:r w:rsidRPr="002B64B4">
        <w:rPr>
          <w:sz w:val="22"/>
          <w:szCs w:val="22"/>
          <w:lang w:val="es-ES"/>
        </w:rPr>
        <w:t xml:space="preserve">Uso de la información personal por parte de </w:t>
      </w:r>
      <w:proofErr w:type="spellStart"/>
      <w:r w:rsidR="00732EE0" w:rsidRPr="002B64B4">
        <w:rPr>
          <w:sz w:val="22"/>
          <w:szCs w:val="22"/>
          <w:lang w:val="es-ES"/>
        </w:rPr>
        <w:t>Clinique</w:t>
      </w:r>
      <w:proofErr w:type="spellEnd"/>
      <w:r w:rsidR="00732EE0" w:rsidRPr="002B64B4">
        <w:rPr>
          <w:sz w:val="22"/>
          <w:szCs w:val="22"/>
          <w:lang w:val="es-ES"/>
        </w:rPr>
        <w:t xml:space="preserve"> </w:t>
      </w:r>
      <w:proofErr w:type="spellStart"/>
      <w:r w:rsidR="00732EE0" w:rsidRPr="002B64B4">
        <w:rPr>
          <w:sz w:val="22"/>
          <w:szCs w:val="22"/>
          <w:lang w:val="es-ES"/>
        </w:rPr>
        <w:t>Education</w:t>
      </w:r>
      <w:proofErr w:type="spellEnd"/>
    </w:p>
    <w:p w:rsidR="0069673C" w:rsidRPr="002B64B4" w:rsidRDefault="00102BAB" w:rsidP="0069673C">
      <w:pPr>
        <w:pStyle w:val="Heading3"/>
        <w:spacing w:line="260" w:lineRule="atLeast"/>
        <w:jc w:val="both"/>
        <w:rPr>
          <w:sz w:val="22"/>
          <w:szCs w:val="22"/>
          <w:lang w:val="es-ES"/>
        </w:rPr>
      </w:pPr>
      <w:bookmarkStart w:id="9" w:name="marketingemails"/>
      <w:bookmarkStart w:id="10" w:name="specialevents"/>
      <w:bookmarkStart w:id="11" w:name="employment"/>
      <w:bookmarkStart w:id="12" w:name="technologies"/>
      <w:bookmarkStart w:id="13" w:name="infoweshare"/>
      <w:bookmarkEnd w:id="9"/>
      <w:bookmarkEnd w:id="10"/>
      <w:bookmarkEnd w:id="11"/>
      <w:bookmarkEnd w:id="12"/>
      <w:bookmarkEnd w:id="13"/>
      <w:r w:rsidRPr="002B64B4">
        <w:rPr>
          <w:sz w:val="22"/>
          <w:szCs w:val="22"/>
          <w:lang w:val="es-ES"/>
        </w:rPr>
        <w:t>Información que compartimos y con quienes la compartimos</w:t>
      </w:r>
    </w:p>
    <w:p w:rsidR="00BF5267" w:rsidRDefault="00662DA1" w:rsidP="0069673C">
      <w:pPr>
        <w:pStyle w:val="NormalWeb"/>
        <w:spacing w:line="260" w:lineRule="atLeast"/>
        <w:jc w:val="both"/>
        <w:rPr>
          <w:sz w:val="22"/>
          <w:szCs w:val="22"/>
          <w:lang w:val="es-ES"/>
        </w:rPr>
      </w:pPr>
      <w:r w:rsidRPr="002B64B4">
        <w:rPr>
          <w:sz w:val="22"/>
          <w:szCs w:val="22"/>
          <w:lang w:val="es-ES"/>
        </w:rPr>
        <w:t>No facilitaremos su información personal a terceros</w:t>
      </w:r>
      <w:r w:rsidR="002C0BCE" w:rsidRPr="002B64B4">
        <w:rPr>
          <w:sz w:val="22"/>
          <w:szCs w:val="22"/>
          <w:lang w:val="es-ES"/>
        </w:rPr>
        <w:t xml:space="preserve"> </w:t>
      </w:r>
      <w:r w:rsidR="00C0150A">
        <w:rPr>
          <w:sz w:val="22"/>
          <w:szCs w:val="22"/>
          <w:lang w:val="es-ES"/>
        </w:rPr>
        <w:t>(</w:t>
      </w:r>
      <w:r w:rsidR="002C0BCE" w:rsidRPr="002B64B4">
        <w:rPr>
          <w:sz w:val="22"/>
          <w:szCs w:val="22"/>
          <w:lang w:val="es-ES"/>
        </w:rPr>
        <w:t>pertenecientes o no al grupo</w:t>
      </w:r>
      <w:r w:rsidR="00C0150A">
        <w:rPr>
          <w:sz w:val="22"/>
          <w:szCs w:val="22"/>
          <w:lang w:val="es-ES"/>
        </w:rPr>
        <w:t>)</w:t>
      </w:r>
      <w:r w:rsidR="002C0BCE" w:rsidRPr="002B64B4">
        <w:rPr>
          <w:sz w:val="22"/>
          <w:szCs w:val="22"/>
          <w:lang w:val="es-ES"/>
        </w:rPr>
        <w:t xml:space="preserve"> </w:t>
      </w:r>
      <w:r w:rsidR="00567067" w:rsidRPr="002B64B4">
        <w:rPr>
          <w:sz w:val="22"/>
          <w:szCs w:val="22"/>
          <w:lang w:val="es-ES"/>
        </w:rPr>
        <w:t>sin su consentimiento</w:t>
      </w:r>
      <w:r w:rsidR="002C0BCE" w:rsidRPr="002B64B4">
        <w:rPr>
          <w:sz w:val="22"/>
          <w:szCs w:val="22"/>
          <w:lang w:val="es-ES"/>
        </w:rPr>
        <w:t xml:space="preserve">, salvo que la cesión de sus datos personales fuese necesaria para el mantenimiento de la relación con usted. </w:t>
      </w:r>
    </w:p>
    <w:p w:rsidR="0069673C" w:rsidRPr="002B64B4" w:rsidRDefault="0069673C" w:rsidP="0069673C">
      <w:pPr>
        <w:pStyle w:val="NormalWeb"/>
        <w:spacing w:line="260" w:lineRule="atLeast"/>
        <w:jc w:val="both"/>
        <w:rPr>
          <w:ins w:id="14" w:author="Author" w:date="2013-07-08T12:04:00Z"/>
          <w:sz w:val="22"/>
          <w:szCs w:val="22"/>
          <w:lang w:val="es-ES"/>
        </w:rPr>
      </w:pPr>
    </w:p>
    <w:p w:rsidR="002C0BCE" w:rsidRPr="002B64B4" w:rsidDel="002038A2" w:rsidRDefault="002C0BCE" w:rsidP="0069673C">
      <w:pPr>
        <w:pStyle w:val="NormalWeb"/>
        <w:spacing w:line="260" w:lineRule="atLeast"/>
        <w:jc w:val="both"/>
        <w:rPr>
          <w:del w:id="15" w:author="Author" w:date="2013-07-08T19:21:00Z"/>
          <w:sz w:val="22"/>
          <w:szCs w:val="22"/>
          <w:lang w:val="es-ES"/>
        </w:rPr>
      </w:pPr>
    </w:p>
    <w:p w:rsidR="0069673C" w:rsidRPr="002B64B4" w:rsidRDefault="0036668D" w:rsidP="0069673C">
      <w:pPr>
        <w:pStyle w:val="Heading3"/>
        <w:spacing w:line="260" w:lineRule="atLeast"/>
        <w:jc w:val="both"/>
        <w:rPr>
          <w:sz w:val="22"/>
          <w:szCs w:val="22"/>
          <w:lang w:val="es-ES"/>
        </w:rPr>
      </w:pPr>
      <w:bookmarkStart w:id="16" w:name="cliniquecompanies"/>
      <w:bookmarkEnd w:id="16"/>
      <w:r w:rsidRPr="002B64B4">
        <w:rPr>
          <w:sz w:val="22"/>
          <w:szCs w:val="22"/>
          <w:lang w:val="es-ES"/>
        </w:rPr>
        <w:t xml:space="preserve">Empresas de </w:t>
      </w:r>
      <w:r w:rsidR="0069673C" w:rsidRPr="002B64B4">
        <w:rPr>
          <w:sz w:val="22"/>
          <w:szCs w:val="22"/>
          <w:lang w:val="es-ES"/>
        </w:rPr>
        <w:t>Clinique</w:t>
      </w:r>
    </w:p>
    <w:p w:rsidR="0069673C" w:rsidRPr="00D11666" w:rsidRDefault="008207AF" w:rsidP="0069673C">
      <w:pPr>
        <w:pStyle w:val="Heading3"/>
        <w:spacing w:line="260" w:lineRule="atLeast"/>
        <w:jc w:val="both"/>
        <w:rPr>
          <w:b w:val="0"/>
          <w:sz w:val="22"/>
          <w:szCs w:val="22"/>
          <w:lang w:val="es-ES"/>
        </w:rPr>
      </w:pPr>
      <w:r w:rsidRPr="008207AF">
        <w:rPr>
          <w:b w:val="0"/>
          <w:sz w:val="22"/>
          <w:szCs w:val="22"/>
          <w:lang w:val="es-ES"/>
        </w:rPr>
        <w:t xml:space="preserve">Podemos compartir su información personal con nuestras Empresas Filiales que </w:t>
      </w:r>
      <w:r w:rsidRPr="00AD28FE">
        <w:rPr>
          <w:b w:val="0"/>
          <w:sz w:val="22"/>
          <w:szCs w:val="22"/>
          <w:lang w:val="es-ES"/>
        </w:rPr>
        <w:t xml:space="preserve">distribuyen y comercializan los productos de Clinique (las </w:t>
      </w:r>
      <w:r w:rsidR="0069673C" w:rsidRPr="00AD28FE">
        <w:rPr>
          <w:rStyle w:val="Strong"/>
          <w:b/>
          <w:i/>
          <w:iCs/>
          <w:sz w:val="22"/>
          <w:szCs w:val="22"/>
          <w:lang w:val="es-ES"/>
        </w:rPr>
        <w:t>"</w:t>
      </w:r>
      <w:r w:rsidR="00361056">
        <w:rPr>
          <w:rStyle w:val="Strong"/>
          <w:b/>
          <w:i/>
          <w:iCs/>
          <w:sz w:val="22"/>
          <w:szCs w:val="22"/>
          <w:lang w:val="es-ES"/>
        </w:rPr>
        <w:t>Empresas Clinique"</w:t>
      </w:r>
      <w:r w:rsidR="00361056" w:rsidRPr="00361056">
        <w:rPr>
          <w:b w:val="0"/>
          <w:sz w:val="22"/>
          <w:szCs w:val="22"/>
          <w:lang w:val="es-ES"/>
        </w:rPr>
        <w:t>), siempre que lo consienta, con la finalidad [</w:t>
      </w:r>
      <w:r w:rsidRPr="00AD28FE">
        <w:rPr>
          <w:b w:val="0"/>
          <w:sz w:val="22"/>
          <w:szCs w:val="22"/>
          <w:lang w:val="es-ES"/>
        </w:rPr>
        <w:t>de que las Empresas Clinique puedan ponerse en contacto con usted con fines comerciales</w:t>
      </w:r>
      <w:r w:rsidR="00C0150A" w:rsidRPr="00AD28FE">
        <w:rPr>
          <w:b w:val="0"/>
          <w:sz w:val="22"/>
          <w:szCs w:val="22"/>
          <w:lang w:val="es-ES"/>
        </w:rPr>
        <w:t>]</w:t>
      </w:r>
      <w:r w:rsidRPr="00AD28FE">
        <w:rPr>
          <w:b w:val="0"/>
          <w:sz w:val="22"/>
          <w:szCs w:val="22"/>
          <w:lang w:val="es-ES"/>
        </w:rPr>
        <w:t>. Las Empresas Clinique podrán hacer uso de esta información de acuerdo con esta Política de Privacidad.</w:t>
      </w:r>
      <w:r w:rsidRPr="008207AF">
        <w:rPr>
          <w:b w:val="0"/>
          <w:sz w:val="22"/>
          <w:szCs w:val="22"/>
          <w:lang w:val="es-ES"/>
        </w:rPr>
        <w:t xml:space="preserve"> </w:t>
      </w:r>
    </w:p>
    <w:p w:rsidR="0069673C" w:rsidRPr="002B64B4" w:rsidRDefault="00C847A6" w:rsidP="0069673C">
      <w:pPr>
        <w:pStyle w:val="Heading3"/>
        <w:spacing w:line="260" w:lineRule="atLeast"/>
        <w:jc w:val="both"/>
        <w:rPr>
          <w:sz w:val="22"/>
          <w:szCs w:val="22"/>
          <w:lang w:val="es-ES"/>
        </w:rPr>
      </w:pPr>
      <w:bookmarkStart w:id="17" w:name="thirdparties"/>
      <w:bookmarkEnd w:id="17"/>
      <w:r w:rsidRPr="002B64B4">
        <w:rPr>
          <w:sz w:val="22"/>
          <w:szCs w:val="22"/>
          <w:lang w:val="es-ES"/>
        </w:rPr>
        <w:t>Terceros</w:t>
      </w:r>
    </w:p>
    <w:p w:rsidR="0069673C" w:rsidRPr="002B64B4" w:rsidRDefault="0095130A" w:rsidP="0069673C">
      <w:pPr>
        <w:pStyle w:val="NormalWeb"/>
        <w:spacing w:line="260" w:lineRule="atLeast"/>
        <w:jc w:val="both"/>
        <w:rPr>
          <w:sz w:val="22"/>
          <w:szCs w:val="22"/>
          <w:lang w:val="es-ES"/>
        </w:rPr>
      </w:pPr>
      <w:r w:rsidRPr="002B64B4">
        <w:rPr>
          <w:sz w:val="22"/>
          <w:szCs w:val="22"/>
          <w:lang w:val="es-ES"/>
        </w:rPr>
        <w:t xml:space="preserve">Podemos </w:t>
      </w:r>
      <w:r w:rsidR="007309F4" w:rsidRPr="002B64B4">
        <w:rPr>
          <w:sz w:val="22"/>
          <w:szCs w:val="22"/>
          <w:lang w:val="es-ES"/>
        </w:rPr>
        <w:t>emplear</w:t>
      </w:r>
      <w:r w:rsidR="0069673C" w:rsidRPr="002B64B4">
        <w:rPr>
          <w:sz w:val="22"/>
          <w:szCs w:val="22"/>
          <w:lang w:val="es-ES"/>
        </w:rPr>
        <w:t xml:space="preserve"> </w:t>
      </w:r>
      <w:r w:rsidRPr="002B64B4">
        <w:rPr>
          <w:sz w:val="22"/>
          <w:szCs w:val="22"/>
          <w:lang w:val="es-ES"/>
        </w:rPr>
        <w:t>a otras empresas y personas para llevar a cabo determinadas funciones en nuestro nombre</w:t>
      </w:r>
      <w:r w:rsidR="0069673C" w:rsidRPr="002B64B4">
        <w:rPr>
          <w:sz w:val="22"/>
          <w:szCs w:val="22"/>
          <w:lang w:val="es-ES"/>
        </w:rPr>
        <w:t xml:space="preserve"> </w:t>
      </w:r>
      <w:r w:rsidR="007309F4" w:rsidRPr="002B64B4">
        <w:rPr>
          <w:sz w:val="22"/>
          <w:szCs w:val="22"/>
          <w:lang w:val="es-ES"/>
        </w:rPr>
        <w:t>consecuentes</w:t>
      </w:r>
      <w:r w:rsidR="0069673C" w:rsidRPr="002B64B4">
        <w:rPr>
          <w:sz w:val="22"/>
          <w:szCs w:val="22"/>
          <w:lang w:val="es-ES"/>
        </w:rPr>
        <w:t xml:space="preserve"> </w:t>
      </w:r>
      <w:r w:rsidRPr="002B64B4">
        <w:rPr>
          <w:sz w:val="22"/>
          <w:szCs w:val="22"/>
          <w:lang w:val="es-ES"/>
        </w:rPr>
        <w:t>con esta</w:t>
      </w:r>
      <w:r w:rsidR="0069673C" w:rsidRPr="002B64B4">
        <w:rPr>
          <w:sz w:val="22"/>
          <w:szCs w:val="22"/>
          <w:lang w:val="es-ES"/>
        </w:rPr>
        <w:t xml:space="preserve"> </w:t>
      </w:r>
      <w:r w:rsidR="0036668D" w:rsidRPr="002B64B4">
        <w:rPr>
          <w:sz w:val="22"/>
          <w:szCs w:val="22"/>
          <w:lang w:val="es-ES"/>
        </w:rPr>
        <w:t>Política de Privacidad</w:t>
      </w:r>
      <w:r w:rsidR="0069673C" w:rsidRPr="002B64B4">
        <w:rPr>
          <w:sz w:val="22"/>
          <w:szCs w:val="22"/>
          <w:lang w:val="es-ES"/>
        </w:rPr>
        <w:t xml:space="preserve">. </w:t>
      </w:r>
      <w:r w:rsidRPr="002B64B4">
        <w:rPr>
          <w:sz w:val="22"/>
          <w:szCs w:val="22"/>
          <w:lang w:val="es-ES"/>
        </w:rPr>
        <w:t xml:space="preserve">Como, </w:t>
      </w:r>
      <w:r w:rsidRPr="002B64B4">
        <w:rPr>
          <w:i/>
          <w:sz w:val="22"/>
          <w:szCs w:val="22"/>
          <w:lang w:val="es-ES"/>
        </w:rPr>
        <w:t>por ejemplo</w:t>
      </w:r>
      <w:r w:rsidRPr="002B64B4">
        <w:rPr>
          <w:sz w:val="22"/>
          <w:szCs w:val="22"/>
          <w:lang w:val="es-ES"/>
        </w:rPr>
        <w:t xml:space="preserve">, empresas de análisis de datos, especialistas en atención al cliente, </w:t>
      </w:r>
      <w:r w:rsidR="00EA1966" w:rsidRPr="002B64B4">
        <w:rPr>
          <w:sz w:val="22"/>
          <w:szCs w:val="22"/>
          <w:lang w:val="es-ES"/>
        </w:rPr>
        <w:t>proveedores</w:t>
      </w:r>
      <w:r w:rsidRPr="002B64B4">
        <w:rPr>
          <w:sz w:val="22"/>
          <w:szCs w:val="22"/>
          <w:lang w:val="es-ES"/>
        </w:rPr>
        <w:t xml:space="preserve"> de correo electrónico y</w:t>
      </w:r>
      <w:r w:rsidR="005912DC" w:rsidRPr="002B64B4">
        <w:rPr>
          <w:sz w:val="22"/>
          <w:szCs w:val="22"/>
          <w:lang w:val="es-ES"/>
        </w:rPr>
        <w:t xml:space="preserve"> </w:t>
      </w:r>
      <w:r w:rsidR="00A16C04" w:rsidRPr="002B64B4">
        <w:rPr>
          <w:sz w:val="22"/>
          <w:szCs w:val="22"/>
          <w:lang w:val="es-ES"/>
        </w:rPr>
        <w:t>compañías de alojamiento web</w:t>
      </w:r>
      <w:r w:rsidR="0069673C" w:rsidRPr="002B64B4">
        <w:rPr>
          <w:sz w:val="22"/>
          <w:szCs w:val="22"/>
          <w:lang w:val="es-ES"/>
        </w:rPr>
        <w:t xml:space="preserve">. </w:t>
      </w:r>
      <w:r w:rsidRPr="002B64B4">
        <w:rPr>
          <w:sz w:val="22"/>
          <w:szCs w:val="22"/>
          <w:lang w:val="es-ES"/>
        </w:rPr>
        <w:t>Podrá facilitarse a estos terceros el acceso a la información personal necesaria para llevar a cabo sus funciones, pero no podrá</w:t>
      </w:r>
      <w:r w:rsidR="0044629F" w:rsidRPr="002B64B4">
        <w:rPr>
          <w:sz w:val="22"/>
          <w:szCs w:val="22"/>
          <w:lang w:val="es-ES"/>
        </w:rPr>
        <w:t>n</w:t>
      </w:r>
      <w:r w:rsidRPr="002B64B4">
        <w:rPr>
          <w:sz w:val="22"/>
          <w:szCs w:val="22"/>
          <w:lang w:val="es-ES"/>
        </w:rPr>
        <w:t xml:space="preserve"> utilizar dicha información más que en nuestro nombre y de conformidad con esta </w:t>
      </w:r>
      <w:r w:rsidR="0036668D" w:rsidRPr="002B64B4">
        <w:rPr>
          <w:sz w:val="22"/>
          <w:szCs w:val="22"/>
          <w:lang w:val="es-ES"/>
        </w:rPr>
        <w:t>Política de Privacidad</w:t>
      </w:r>
      <w:r w:rsidR="0069673C" w:rsidRPr="002B64B4">
        <w:rPr>
          <w:sz w:val="22"/>
          <w:szCs w:val="22"/>
          <w:lang w:val="es-ES"/>
        </w:rPr>
        <w:t xml:space="preserve">. </w:t>
      </w:r>
    </w:p>
    <w:p w:rsidR="0069673C" w:rsidRPr="002038A2" w:rsidRDefault="0044629F" w:rsidP="0069673C">
      <w:pPr>
        <w:pStyle w:val="NormalWeb"/>
        <w:spacing w:line="260" w:lineRule="atLeast"/>
        <w:jc w:val="both"/>
        <w:rPr>
          <w:sz w:val="22"/>
          <w:szCs w:val="22"/>
          <w:lang w:val="es-ES"/>
        </w:rPr>
      </w:pPr>
      <w:r w:rsidRPr="002038A2">
        <w:rPr>
          <w:sz w:val="22"/>
          <w:szCs w:val="22"/>
          <w:lang w:val="es-ES"/>
        </w:rPr>
        <w:t xml:space="preserve">Además, en algunos casos, podremos ofrecerle la posibilidad de aceptar que compartamos su información con un tercero como en el caso de un </w:t>
      </w:r>
      <w:proofErr w:type="spellStart"/>
      <w:r w:rsidR="006D491F" w:rsidRPr="002038A2">
        <w:rPr>
          <w:sz w:val="22"/>
          <w:szCs w:val="22"/>
          <w:lang w:val="es-ES"/>
        </w:rPr>
        <w:t>co</w:t>
      </w:r>
      <w:proofErr w:type="spellEnd"/>
      <w:r w:rsidR="006D491F" w:rsidRPr="002038A2">
        <w:rPr>
          <w:sz w:val="22"/>
          <w:szCs w:val="22"/>
          <w:lang w:val="es-ES"/>
        </w:rPr>
        <w:t>-patrocinador</w:t>
      </w:r>
      <w:r w:rsidRPr="002038A2">
        <w:rPr>
          <w:sz w:val="22"/>
          <w:szCs w:val="22"/>
          <w:lang w:val="es-ES"/>
        </w:rPr>
        <w:t xml:space="preserve"> en un evento o en una promoción</w:t>
      </w:r>
      <w:r w:rsidR="0069673C" w:rsidRPr="002038A2">
        <w:rPr>
          <w:sz w:val="22"/>
          <w:szCs w:val="22"/>
          <w:lang w:val="es-ES"/>
        </w:rPr>
        <w:t xml:space="preserve">. </w:t>
      </w:r>
      <w:r w:rsidRPr="002038A2">
        <w:rPr>
          <w:sz w:val="22"/>
          <w:szCs w:val="22"/>
          <w:lang w:val="es-ES"/>
        </w:rPr>
        <w:t xml:space="preserve">Si usted da su consentimiento, compartiremos su información con dicho tercero y la información que usted facilite podrá ser utilizada por éste para sus propios </w:t>
      </w:r>
      <w:r w:rsidR="006D491F" w:rsidRPr="002038A2">
        <w:rPr>
          <w:sz w:val="22"/>
          <w:szCs w:val="22"/>
          <w:lang w:val="es-ES"/>
        </w:rPr>
        <w:t>fines</w:t>
      </w:r>
      <w:r w:rsidRPr="002038A2">
        <w:rPr>
          <w:sz w:val="22"/>
          <w:szCs w:val="22"/>
          <w:lang w:val="es-ES"/>
        </w:rPr>
        <w:t xml:space="preserve"> y de acuerdo con sus propias políticas</w:t>
      </w:r>
      <w:r w:rsidR="0069673C" w:rsidRPr="002038A2">
        <w:rPr>
          <w:sz w:val="22"/>
          <w:szCs w:val="22"/>
          <w:lang w:val="es-ES"/>
        </w:rPr>
        <w:t xml:space="preserve">. </w:t>
      </w:r>
    </w:p>
    <w:p w:rsidR="0069673C" w:rsidRPr="00D11666" w:rsidRDefault="008207AF" w:rsidP="0069673C">
      <w:pPr>
        <w:pStyle w:val="Heading3"/>
        <w:spacing w:line="260" w:lineRule="atLeast"/>
        <w:jc w:val="both"/>
        <w:rPr>
          <w:sz w:val="22"/>
          <w:szCs w:val="22"/>
          <w:lang w:val="es-ES"/>
        </w:rPr>
      </w:pPr>
      <w:bookmarkStart w:id="18" w:name="businesstransfers"/>
      <w:bookmarkEnd w:id="18"/>
      <w:r w:rsidRPr="008207AF">
        <w:rPr>
          <w:sz w:val="22"/>
          <w:szCs w:val="22"/>
          <w:lang w:val="es-ES"/>
        </w:rPr>
        <w:t>Transferencias de negocio</w:t>
      </w:r>
    </w:p>
    <w:p w:rsidR="00DD166E" w:rsidDel="00AD28FE" w:rsidRDefault="008207AF" w:rsidP="0069673C">
      <w:pPr>
        <w:pStyle w:val="NormalWeb"/>
        <w:spacing w:line="260" w:lineRule="atLeast"/>
        <w:jc w:val="both"/>
        <w:rPr>
          <w:del w:id="19" w:author="Author" w:date="2013-07-15T11:14:00Z"/>
          <w:sz w:val="22"/>
          <w:szCs w:val="22"/>
          <w:lang w:val="es-ES"/>
        </w:rPr>
      </w:pPr>
      <w:r w:rsidRPr="008207AF">
        <w:rPr>
          <w:sz w:val="22"/>
          <w:szCs w:val="22"/>
          <w:lang w:val="es-ES"/>
        </w:rPr>
        <w:t>A medida que seguimos desarrollando nuestro negocio, podríamos vender algunos de nuestros activos. En esas transacciones, la información de usuario, incluida la información personal, suele ser uno de los activ</w:t>
      </w:r>
      <w:r w:rsidR="00D72F3D">
        <w:rPr>
          <w:sz w:val="22"/>
          <w:szCs w:val="22"/>
          <w:lang w:val="es-ES"/>
        </w:rPr>
        <w:t>os</w:t>
      </w:r>
      <w:r w:rsidRPr="008207AF">
        <w:rPr>
          <w:sz w:val="22"/>
          <w:szCs w:val="22"/>
          <w:lang w:val="es-ES"/>
        </w:rPr>
        <w:t xml:space="preserve"> comerciales transferidos y, al enviar su información personal en la Aplicación usted acepta que sus datos puedan ser transferidos a dichas partes en tales circunstancias. Usted puede optar por no permitir que se transfiera su información personal como activo comercial poniéndose en contacto con nosotros en la forma descrita en la </w:t>
      </w:r>
      <w:hyperlink r:id="rId9" w:anchor="yourchoices#yourchoices" w:history="1">
        <w:r w:rsidRPr="008207AF">
          <w:rPr>
            <w:rStyle w:val="Hyperlink"/>
            <w:color w:val="auto"/>
            <w:sz w:val="22"/>
            <w:szCs w:val="22"/>
            <w:lang w:val="es-ES"/>
          </w:rPr>
          <w:t xml:space="preserve">Sección “Sus </w:t>
        </w:r>
        <w:proofErr w:type="spellStart"/>
        <w:r w:rsidRPr="008207AF">
          <w:rPr>
            <w:rStyle w:val="Hyperlink"/>
            <w:color w:val="auto"/>
            <w:sz w:val="22"/>
            <w:szCs w:val="22"/>
            <w:lang w:val="es-ES"/>
          </w:rPr>
          <w:t>Opciones"</w:t>
        </w:r>
      </w:hyperlink>
      <w:del w:id="20" w:author="Author" w:date="2013-07-15T11:14:00Z">
        <w:r w:rsidRPr="008207AF" w:rsidDel="00AD28FE">
          <w:rPr>
            <w:sz w:val="22"/>
            <w:szCs w:val="22"/>
            <w:lang w:val="es-ES"/>
          </w:rPr>
          <w:delText>.</w:delText>
        </w:r>
      </w:del>
    </w:p>
    <w:p w:rsidR="0069673C" w:rsidRPr="00D11666" w:rsidDel="00AD28FE" w:rsidRDefault="008207AF" w:rsidP="0069673C">
      <w:pPr>
        <w:pStyle w:val="NormalWeb"/>
        <w:spacing w:line="260" w:lineRule="atLeast"/>
        <w:jc w:val="both"/>
        <w:rPr>
          <w:del w:id="21" w:author="Author" w:date="2013-07-15T11:14:00Z"/>
          <w:sz w:val="22"/>
          <w:szCs w:val="22"/>
          <w:lang w:val="es-ES"/>
        </w:rPr>
      </w:pPr>
      <w:del w:id="22" w:author="Author" w:date="2013-07-15T11:14:00Z">
        <w:r w:rsidRPr="008207AF" w:rsidDel="00AD28FE">
          <w:rPr>
            <w:sz w:val="22"/>
            <w:szCs w:val="22"/>
            <w:lang w:val="es-ES"/>
          </w:rPr>
          <w:delText xml:space="preserve"> </w:delText>
        </w:r>
      </w:del>
    </w:p>
    <w:p w:rsidR="00E562B2" w:rsidRDefault="00E562B2" w:rsidP="0069673C">
      <w:pPr>
        <w:pStyle w:val="Heading3"/>
        <w:spacing w:line="260" w:lineRule="atLeast"/>
        <w:jc w:val="both"/>
        <w:rPr>
          <w:sz w:val="22"/>
          <w:szCs w:val="22"/>
          <w:lang w:val="es-ES"/>
        </w:rPr>
      </w:pPr>
      <w:bookmarkStart w:id="23" w:name="compliance"/>
      <w:bookmarkEnd w:id="23"/>
      <w:r>
        <w:rPr>
          <w:sz w:val="22"/>
          <w:szCs w:val="22"/>
          <w:lang w:val="es-ES"/>
        </w:rPr>
        <w:t>Comunicaciones</w:t>
      </w:r>
      <w:proofErr w:type="spellEnd"/>
      <w:r>
        <w:rPr>
          <w:sz w:val="22"/>
          <w:szCs w:val="22"/>
          <w:lang w:val="es-ES"/>
        </w:rPr>
        <w:t xml:space="preserve"> comerciales</w:t>
      </w:r>
    </w:p>
    <w:p w:rsidR="00E562B2" w:rsidRDefault="00793EE2" w:rsidP="0069673C">
      <w:pPr>
        <w:pStyle w:val="Heading3"/>
        <w:spacing w:line="260" w:lineRule="atLeast"/>
        <w:jc w:val="both"/>
        <w:rPr>
          <w:b w:val="0"/>
          <w:bCs w:val="0"/>
          <w:sz w:val="22"/>
          <w:szCs w:val="22"/>
          <w:lang w:val="es-ES"/>
        </w:rPr>
      </w:pPr>
      <w:r w:rsidRPr="00793EE2">
        <w:rPr>
          <w:b w:val="0"/>
          <w:bCs w:val="0"/>
          <w:sz w:val="22"/>
          <w:szCs w:val="22"/>
          <w:lang w:val="es-ES"/>
        </w:rPr>
        <w:t xml:space="preserve">Le </w:t>
      </w:r>
      <w:r w:rsidR="00E562B2">
        <w:rPr>
          <w:b w:val="0"/>
          <w:bCs w:val="0"/>
          <w:sz w:val="22"/>
          <w:szCs w:val="22"/>
          <w:lang w:val="es-ES"/>
        </w:rPr>
        <w:t xml:space="preserve">informamos de que </w:t>
      </w:r>
      <w:r w:rsidRPr="00793EE2">
        <w:rPr>
          <w:b w:val="0"/>
          <w:bCs w:val="0"/>
          <w:sz w:val="22"/>
          <w:szCs w:val="22"/>
          <w:lang w:val="es-ES"/>
        </w:rPr>
        <w:t xml:space="preserve">a través de </w:t>
      </w:r>
      <w:r w:rsidR="00E562B2">
        <w:rPr>
          <w:b w:val="0"/>
          <w:bCs w:val="0"/>
          <w:sz w:val="22"/>
          <w:szCs w:val="22"/>
          <w:lang w:val="es-ES"/>
        </w:rPr>
        <w:t xml:space="preserve">los pertinentes </w:t>
      </w:r>
      <w:r w:rsidRPr="00793EE2">
        <w:rPr>
          <w:b w:val="0"/>
          <w:bCs w:val="0"/>
          <w:sz w:val="22"/>
          <w:szCs w:val="22"/>
          <w:lang w:val="es-ES"/>
        </w:rPr>
        <w:t>formulario</w:t>
      </w:r>
      <w:r w:rsidR="00E562B2">
        <w:rPr>
          <w:b w:val="0"/>
          <w:bCs w:val="0"/>
          <w:sz w:val="22"/>
          <w:szCs w:val="22"/>
          <w:lang w:val="es-ES"/>
        </w:rPr>
        <w:t>s</w:t>
      </w:r>
      <w:r w:rsidRPr="00793EE2">
        <w:rPr>
          <w:b w:val="0"/>
          <w:bCs w:val="0"/>
          <w:sz w:val="22"/>
          <w:szCs w:val="22"/>
          <w:lang w:val="es-ES"/>
        </w:rPr>
        <w:t xml:space="preserve"> de recogida de datos </w:t>
      </w:r>
      <w:r w:rsidR="00E562B2">
        <w:rPr>
          <w:b w:val="0"/>
          <w:bCs w:val="0"/>
          <w:sz w:val="22"/>
          <w:szCs w:val="22"/>
          <w:lang w:val="es-ES"/>
        </w:rPr>
        <w:t xml:space="preserve">incluidos en la Aplicación, </w:t>
      </w:r>
      <w:r w:rsidRPr="00793EE2">
        <w:rPr>
          <w:b w:val="0"/>
          <w:bCs w:val="0"/>
          <w:sz w:val="22"/>
          <w:szCs w:val="22"/>
          <w:lang w:val="es-ES"/>
        </w:rPr>
        <w:t xml:space="preserve">podríamos recabar su consentimiento para enviarle comunicaciones comerciales. De dar su consentimiento expreso, a efectos de lo cual deberá marcar o no marcar (según el caso) las casillas que aparecerán en los pertinentes formularios de recogida de datos, podríamos ponernos en contacto con </w:t>
      </w:r>
      <w:r w:rsidR="00E562B2">
        <w:rPr>
          <w:b w:val="0"/>
          <w:bCs w:val="0"/>
          <w:sz w:val="22"/>
          <w:szCs w:val="22"/>
          <w:lang w:val="es-ES"/>
        </w:rPr>
        <w:t xml:space="preserve">usted </w:t>
      </w:r>
      <w:r w:rsidRPr="00793EE2">
        <w:rPr>
          <w:b w:val="0"/>
          <w:bCs w:val="0"/>
          <w:sz w:val="22"/>
          <w:szCs w:val="22"/>
          <w:lang w:val="es-ES"/>
        </w:rPr>
        <w:t xml:space="preserve">por correo ordinario, correo electrónico, SMS, o cualquier otro medio de comunicación electrónica equivalente, para remitirle información sobre </w:t>
      </w:r>
      <w:r w:rsidR="00E562B2">
        <w:rPr>
          <w:b w:val="0"/>
          <w:bCs w:val="0"/>
          <w:sz w:val="22"/>
          <w:szCs w:val="22"/>
          <w:lang w:val="es-ES"/>
        </w:rPr>
        <w:t>nuestros</w:t>
      </w:r>
      <w:r w:rsidRPr="00793EE2">
        <w:rPr>
          <w:b w:val="0"/>
          <w:bCs w:val="0"/>
          <w:sz w:val="22"/>
          <w:szCs w:val="22"/>
          <w:lang w:val="es-ES"/>
        </w:rPr>
        <w:t xml:space="preserve"> productos y/o servicios</w:t>
      </w:r>
      <w:r w:rsidR="00E562B2">
        <w:rPr>
          <w:b w:val="0"/>
          <w:bCs w:val="0"/>
          <w:sz w:val="22"/>
          <w:szCs w:val="22"/>
          <w:lang w:val="es-ES"/>
        </w:rPr>
        <w:t>.</w:t>
      </w:r>
    </w:p>
    <w:p w:rsidR="00E562B2" w:rsidRPr="00D11666" w:rsidRDefault="00793EE2" w:rsidP="0069673C">
      <w:pPr>
        <w:pStyle w:val="Heading3"/>
        <w:spacing w:line="260" w:lineRule="atLeast"/>
        <w:jc w:val="both"/>
        <w:rPr>
          <w:b w:val="0"/>
          <w:bCs w:val="0"/>
          <w:sz w:val="22"/>
          <w:szCs w:val="22"/>
          <w:lang w:val="es-ES"/>
        </w:rPr>
      </w:pPr>
      <w:r w:rsidRPr="00793EE2">
        <w:rPr>
          <w:b w:val="0"/>
          <w:bCs w:val="0"/>
          <w:sz w:val="22"/>
          <w:szCs w:val="22"/>
          <w:lang w:val="es-ES"/>
        </w:rPr>
        <w:t xml:space="preserve">Si en un determinado momento </w:t>
      </w:r>
      <w:r w:rsidR="00E562B2">
        <w:rPr>
          <w:b w:val="0"/>
          <w:bCs w:val="0"/>
          <w:sz w:val="22"/>
          <w:szCs w:val="22"/>
          <w:lang w:val="es-ES"/>
        </w:rPr>
        <w:t>usted</w:t>
      </w:r>
      <w:r w:rsidRPr="00793EE2">
        <w:rPr>
          <w:b w:val="0"/>
          <w:bCs w:val="0"/>
          <w:sz w:val="22"/>
          <w:szCs w:val="22"/>
          <w:lang w:val="es-ES"/>
        </w:rPr>
        <w:t xml:space="preserve"> no desea seguir recibiendo comunicaciones de esta naturaleza, podrá </w:t>
      </w:r>
      <w:r w:rsidR="00E562B2" w:rsidRPr="00E562B2">
        <w:rPr>
          <w:b w:val="0"/>
          <w:bCs w:val="0"/>
          <w:sz w:val="22"/>
          <w:szCs w:val="22"/>
          <w:lang w:val="es-ES"/>
        </w:rPr>
        <w:t>revocar su</w:t>
      </w:r>
      <w:r w:rsidR="00E562B2">
        <w:rPr>
          <w:b w:val="0"/>
          <w:bCs w:val="0"/>
          <w:sz w:val="22"/>
          <w:szCs w:val="22"/>
          <w:lang w:val="es-ES"/>
        </w:rPr>
        <w:t xml:space="preserve"> </w:t>
      </w:r>
      <w:r w:rsidRPr="00793EE2">
        <w:rPr>
          <w:b w:val="0"/>
          <w:bCs w:val="0"/>
          <w:sz w:val="22"/>
          <w:szCs w:val="22"/>
          <w:lang w:val="es-ES"/>
        </w:rPr>
        <w:t>consentimiento mediante el envío de la notificación pertinente a la</w:t>
      </w:r>
      <w:r w:rsidR="00E562B2">
        <w:rPr>
          <w:b w:val="0"/>
          <w:bCs w:val="0"/>
          <w:sz w:val="22"/>
          <w:szCs w:val="22"/>
          <w:lang w:val="es-ES"/>
        </w:rPr>
        <w:t xml:space="preserve"> dirección</w:t>
      </w:r>
      <w:r w:rsidR="00E562B2" w:rsidRPr="00E562B2">
        <w:rPr>
          <w:b w:val="0"/>
          <w:bCs w:val="0"/>
          <w:sz w:val="22"/>
          <w:szCs w:val="22"/>
          <w:lang w:val="es-ES"/>
        </w:rPr>
        <w:t xml:space="preserve"> que consta</w:t>
      </w:r>
      <w:r w:rsidRPr="00793EE2">
        <w:rPr>
          <w:b w:val="0"/>
          <w:bCs w:val="0"/>
          <w:sz w:val="22"/>
          <w:szCs w:val="22"/>
          <w:lang w:val="es-ES"/>
        </w:rPr>
        <w:t xml:space="preserve"> en el apartado denominado “Ejercicio de derechos” de la presente Política de Privacidad, aportando copia de un documento que permita acreditar su identidad</w:t>
      </w:r>
      <w:r w:rsidR="00E562B2">
        <w:rPr>
          <w:b w:val="0"/>
          <w:bCs w:val="0"/>
          <w:sz w:val="22"/>
          <w:szCs w:val="22"/>
          <w:lang w:val="es-ES"/>
        </w:rPr>
        <w:t>.</w:t>
      </w:r>
    </w:p>
    <w:p w:rsidR="0069673C" w:rsidRPr="002B64B4" w:rsidRDefault="00EA1966" w:rsidP="0069673C">
      <w:pPr>
        <w:pStyle w:val="Heading3"/>
        <w:spacing w:line="260" w:lineRule="atLeast"/>
        <w:jc w:val="both"/>
        <w:rPr>
          <w:sz w:val="22"/>
          <w:szCs w:val="22"/>
          <w:lang w:val="es-ES"/>
        </w:rPr>
      </w:pPr>
      <w:r w:rsidRPr="002B64B4">
        <w:rPr>
          <w:sz w:val="22"/>
          <w:szCs w:val="22"/>
          <w:lang w:val="es-ES"/>
        </w:rPr>
        <w:t>Cumplimiento</w:t>
      </w:r>
      <w:r w:rsidR="00110BDF" w:rsidRPr="002B64B4">
        <w:rPr>
          <w:sz w:val="22"/>
          <w:szCs w:val="22"/>
          <w:lang w:val="es-ES"/>
        </w:rPr>
        <w:t xml:space="preserve"> </w:t>
      </w:r>
      <w:r w:rsidRPr="002B64B4">
        <w:rPr>
          <w:sz w:val="22"/>
          <w:szCs w:val="22"/>
          <w:lang w:val="es-ES"/>
        </w:rPr>
        <w:t>de</w:t>
      </w:r>
      <w:r w:rsidR="00DD79D0" w:rsidRPr="002B64B4">
        <w:rPr>
          <w:sz w:val="22"/>
          <w:szCs w:val="22"/>
          <w:lang w:val="es-ES"/>
        </w:rPr>
        <w:t xml:space="preserve"> la Ley y protección contra el fraude</w:t>
      </w:r>
    </w:p>
    <w:p w:rsidR="0069673C" w:rsidRPr="002B64B4" w:rsidRDefault="002B43DB" w:rsidP="0069673C">
      <w:pPr>
        <w:pStyle w:val="NormalWeb"/>
        <w:spacing w:line="260" w:lineRule="atLeast"/>
        <w:jc w:val="both"/>
        <w:rPr>
          <w:sz w:val="22"/>
          <w:szCs w:val="22"/>
          <w:lang w:val="es-ES"/>
        </w:rPr>
      </w:pPr>
      <w:r w:rsidRPr="002B64B4">
        <w:rPr>
          <w:sz w:val="22"/>
          <w:szCs w:val="22"/>
          <w:lang w:val="es-ES"/>
        </w:rPr>
        <w:t>Le informamos de que p</w:t>
      </w:r>
      <w:r w:rsidR="00DD79D0" w:rsidRPr="002B64B4">
        <w:rPr>
          <w:sz w:val="22"/>
          <w:szCs w:val="22"/>
          <w:lang w:val="es-ES"/>
        </w:rPr>
        <w:t xml:space="preserve">odremos </w:t>
      </w:r>
      <w:r w:rsidRPr="002B64B4">
        <w:rPr>
          <w:sz w:val="22"/>
          <w:szCs w:val="22"/>
          <w:lang w:val="es-ES"/>
        </w:rPr>
        <w:t xml:space="preserve">comunicar </w:t>
      </w:r>
      <w:r w:rsidR="00DD79D0" w:rsidRPr="002B64B4">
        <w:rPr>
          <w:sz w:val="22"/>
          <w:szCs w:val="22"/>
          <w:lang w:val="es-ES"/>
        </w:rPr>
        <w:t xml:space="preserve">cualquier información </w:t>
      </w:r>
      <w:r w:rsidRPr="002B64B4">
        <w:rPr>
          <w:sz w:val="22"/>
          <w:szCs w:val="22"/>
          <w:lang w:val="es-ES"/>
        </w:rPr>
        <w:t xml:space="preserve">sobre su persona </w:t>
      </w:r>
      <w:r w:rsidR="00DD79D0" w:rsidRPr="002B64B4">
        <w:rPr>
          <w:sz w:val="22"/>
          <w:szCs w:val="22"/>
          <w:lang w:val="es-ES"/>
        </w:rPr>
        <w:t xml:space="preserve">que </w:t>
      </w:r>
      <w:r w:rsidRPr="002B64B4">
        <w:rPr>
          <w:sz w:val="22"/>
          <w:szCs w:val="22"/>
          <w:lang w:val="es-ES"/>
        </w:rPr>
        <w:t xml:space="preserve">sea </w:t>
      </w:r>
      <w:r w:rsidR="00DD79D0" w:rsidRPr="002B64B4">
        <w:rPr>
          <w:sz w:val="22"/>
          <w:szCs w:val="22"/>
          <w:lang w:val="es-ES"/>
        </w:rPr>
        <w:t>necesaria para cumplir con cualquier le</w:t>
      </w:r>
      <w:r w:rsidRPr="002B64B4">
        <w:rPr>
          <w:sz w:val="22"/>
          <w:szCs w:val="22"/>
          <w:lang w:val="es-ES"/>
        </w:rPr>
        <w:t>gislación aplicable</w:t>
      </w:r>
      <w:r w:rsidR="00DD79D0" w:rsidRPr="002B64B4">
        <w:rPr>
          <w:sz w:val="22"/>
          <w:szCs w:val="22"/>
          <w:lang w:val="es-ES"/>
        </w:rPr>
        <w:t xml:space="preserve"> </w:t>
      </w:r>
    </w:p>
    <w:p w:rsidR="0069673C" w:rsidRPr="002B64B4" w:rsidRDefault="00DD79D0" w:rsidP="0069673C">
      <w:pPr>
        <w:pStyle w:val="Heading3"/>
        <w:spacing w:line="260" w:lineRule="atLeast"/>
        <w:jc w:val="both"/>
        <w:rPr>
          <w:sz w:val="22"/>
          <w:szCs w:val="22"/>
          <w:lang w:val="es-ES"/>
        </w:rPr>
      </w:pPr>
      <w:bookmarkStart w:id="24" w:name="transferofdata"/>
      <w:bookmarkEnd w:id="24"/>
      <w:r w:rsidRPr="002B64B4">
        <w:rPr>
          <w:sz w:val="22"/>
          <w:szCs w:val="22"/>
          <w:lang w:val="es-ES"/>
        </w:rPr>
        <w:t>Transferencia de datos a otros países</w:t>
      </w:r>
    </w:p>
    <w:p w:rsidR="00B04B60" w:rsidRPr="00D72F3D" w:rsidRDefault="00DD79D0" w:rsidP="00DB2C2F">
      <w:pPr>
        <w:autoSpaceDE w:val="0"/>
        <w:autoSpaceDN w:val="0"/>
        <w:jc w:val="both"/>
        <w:rPr>
          <w:sz w:val="22"/>
          <w:szCs w:val="22"/>
          <w:lang w:val="es-ES"/>
        </w:rPr>
      </w:pPr>
      <w:bookmarkStart w:id="25" w:name="childrenspolicy"/>
      <w:bookmarkEnd w:id="25"/>
      <w:r w:rsidRPr="00D72F3D">
        <w:rPr>
          <w:sz w:val="22"/>
          <w:szCs w:val="22"/>
          <w:lang w:val="es-ES"/>
        </w:rPr>
        <w:t xml:space="preserve">Al transferir su información a los Estados Unidos, </w:t>
      </w:r>
      <w:r w:rsidR="00A37362" w:rsidRPr="00D72F3D">
        <w:rPr>
          <w:sz w:val="22"/>
          <w:szCs w:val="22"/>
          <w:lang w:val="es-ES"/>
        </w:rPr>
        <w:t xml:space="preserve">le garantizamos que </w:t>
      </w:r>
      <w:r w:rsidRPr="00D72F3D">
        <w:rPr>
          <w:sz w:val="22"/>
          <w:szCs w:val="22"/>
          <w:lang w:val="es-ES"/>
        </w:rPr>
        <w:t>protegeremos dicha información en la forma descrita en esta</w:t>
      </w:r>
      <w:r w:rsidR="00B04B60" w:rsidRPr="00D72F3D">
        <w:rPr>
          <w:sz w:val="22"/>
          <w:szCs w:val="22"/>
          <w:lang w:val="es-ES"/>
        </w:rPr>
        <w:t xml:space="preserve"> </w:t>
      </w:r>
      <w:r w:rsidR="0036668D" w:rsidRPr="00D72F3D">
        <w:rPr>
          <w:sz w:val="22"/>
          <w:szCs w:val="22"/>
          <w:lang w:val="es-ES"/>
        </w:rPr>
        <w:t>Política de Privacidad</w:t>
      </w:r>
      <w:ins w:id="26" w:author="Author" w:date="2013-07-09T09:55:00Z">
        <w:r w:rsidR="00544235" w:rsidRPr="00AD28FE">
          <w:rPr>
            <w:sz w:val="22"/>
            <w:szCs w:val="22"/>
            <w:lang w:val="es-ES"/>
          </w:rPr>
          <w:t>.</w:t>
        </w:r>
      </w:ins>
      <w:del w:id="27" w:author="Author" w:date="2013-07-15T11:14:00Z">
        <w:r w:rsidR="00B04B60" w:rsidRPr="00AD28FE" w:rsidDel="00AD28FE">
          <w:rPr>
            <w:sz w:val="22"/>
            <w:szCs w:val="22"/>
            <w:lang w:val="es-ES"/>
          </w:rPr>
          <w:delText>.</w:delText>
        </w:r>
      </w:del>
      <w:r w:rsidR="00A24B35" w:rsidRPr="00A24B35">
        <w:rPr>
          <w:sz w:val="22"/>
          <w:szCs w:val="22"/>
          <w:lang w:val="es-ES"/>
          <w:rPrChange w:id="28" w:author="Author" w:date="2013-07-15T11:14:00Z">
            <w:rPr>
              <w:b/>
              <w:bCs/>
              <w:sz w:val="22"/>
              <w:szCs w:val="22"/>
              <w:lang w:val="es-ES"/>
            </w:rPr>
          </w:rPrChange>
        </w:rPr>
        <w:t xml:space="preserve"> </w:t>
      </w:r>
      <w:r w:rsidRPr="00D72F3D">
        <w:rPr>
          <w:sz w:val="22"/>
          <w:szCs w:val="22"/>
          <w:lang w:val="es-ES"/>
        </w:rPr>
        <w:t xml:space="preserve">Si está usted radicado en el Área Económica Europea o en Suiza, cumpliremos </w:t>
      </w:r>
      <w:r w:rsidRPr="00D72F3D">
        <w:rPr>
          <w:sz w:val="22"/>
          <w:szCs w:val="22"/>
          <w:lang w:val="es-ES"/>
        </w:rPr>
        <w:lastRenderedPageBreak/>
        <w:t>con los requisitos legales aplicables, proporcionando una protección adecuada para la</w:t>
      </w:r>
      <w:r w:rsidR="00A24B35" w:rsidRPr="00A24B35">
        <w:rPr>
          <w:sz w:val="22"/>
          <w:szCs w:val="22"/>
          <w:lang w:val="es-ES"/>
          <w:rPrChange w:id="29" w:author="Author" w:date="2013-07-15T11:10:00Z">
            <w:rPr>
              <w:b/>
              <w:bCs/>
              <w:sz w:val="22"/>
              <w:szCs w:val="22"/>
              <w:lang w:val="es-ES"/>
            </w:rPr>
          </w:rPrChange>
        </w:rPr>
        <w:t xml:space="preserve"> transferencia </w:t>
      </w:r>
      <w:del w:id="30" w:author="Author" w:date="2013-07-11T20:19:00Z">
        <w:r w:rsidR="00A24B35" w:rsidRPr="00A24B35">
          <w:rPr>
            <w:sz w:val="22"/>
            <w:szCs w:val="22"/>
            <w:lang w:val="es-ES"/>
            <w:rPrChange w:id="31" w:author="Author" w:date="2013-07-15T11:10:00Z">
              <w:rPr>
                <w:b/>
                <w:bCs/>
                <w:sz w:val="22"/>
                <w:szCs w:val="22"/>
                <w:lang w:val="es-ES"/>
              </w:rPr>
            </w:rPrChange>
          </w:rPr>
          <w:delText xml:space="preserve"> </w:delText>
        </w:r>
      </w:del>
      <w:r w:rsidR="00A24B35" w:rsidRPr="00A24B35">
        <w:rPr>
          <w:sz w:val="22"/>
          <w:szCs w:val="22"/>
          <w:lang w:val="es-ES"/>
          <w:rPrChange w:id="32" w:author="Author" w:date="2013-07-15T11:10:00Z">
            <w:rPr>
              <w:b/>
              <w:bCs/>
              <w:sz w:val="22"/>
              <w:szCs w:val="22"/>
              <w:lang w:val="es-ES"/>
            </w:rPr>
          </w:rPrChange>
        </w:rPr>
        <w:t>de su información personal a países de fuera del Área Económica Europea o Suiza.</w:t>
      </w:r>
    </w:p>
    <w:p w:rsidR="00FC057A" w:rsidRPr="00544235" w:rsidRDefault="00FC057A" w:rsidP="00DB2C2F">
      <w:pPr>
        <w:autoSpaceDE w:val="0"/>
        <w:autoSpaceDN w:val="0"/>
        <w:jc w:val="both"/>
        <w:rPr>
          <w:color w:val="000000"/>
          <w:sz w:val="22"/>
          <w:szCs w:val="22"/>
          <w:lang w:val="es-ES"/>
        </w:rPr>
      </w:pPr>
    </w:p>
    <w:p w:rsidR="0069673C" w:rsidRPr="002B64B4" w:rsidRDefault="00DD79D0" w:rsidP="0069673C">
      <w:pPr>
        <w:pStyle w:val="Heading3"/>
        <w:spacing w:line="260" w:lineRule="atLeast"/>
        <w:jc w:val="both"/>
        <w:rPr>
          <w:sz w:val="22"/>
          <w:szCs w:val="22"/>
          <w:lang w:val="es-ES"/>
        </w:rPr>
      </w:pPr>
      <w:bookmarkStart w:id="33" w:name="howweprotect"/>
      <w:bookmarkEnd w:id="33"/>
      <w:r w:rsidRPr="002B64B4">
        <w:rPr>
          <w:sz w:val="22"/>
          <w:szCs w:val="22"/>
          <w:lang w:val="es-ES"/>
        </w:rPr>
        <w:t>Cómo protegemos la información personal</w:t>
      </w:r>
    </w:p>
    <w:p w:rsidR="001955F2" w:rsidRPr="002B64B4" w:rsidRDefault="006D491F" w:rsidP="001955F2">
      <w:pPr>
        <w:jc w:val="both"/>
        <w:rPr>
          <w:sz w:val="22"/>
          <w:szCs w:val="22"/>
          <w:lang w:val="es-ES"/>
        </w:rPr>
      </w:pPr>
      <w:r w:rsidRPr="002B64B4">
        <w:rPr>
          <w:sz w:val="22"/>
          <w:szCs w:val="22"/>
          <w:lang w:val="es-ES"/>
        </w:rPr>
        <w:t>En est</w:t>
      </w:r>
      <w:r w:rsidR="00B45F48" w:rsidRPr="002B64B4">
        <w:rPr>
          <w:sz w:val="22"/>
          <w:szCs w:val="22"/>
          <w:lang w:val="es-ES"/>
        </w:rPr>
        <w:t>a Aplicación</w:t>
      </w:r>
      <w:r w:rsidRPr="002B64B4">
        <w:rPr>
          <w:sz w:val="22"/>
          <w:szCs w:val="22"/>
          <w:lang w:val="es-ES"/>
        </w:rPr>
        <w:t xml:space="preserve"> m</w:t>
      </w:r>
      <w:r w:rsidR="00650596" w:rsidRPr="002B64B4">
        <w:rPr>
          <w:sz w:val="22"/>
          <w:szCs w:val="22"/>
          <w:lang w:val="es-ES"/>
        </w:rPr>
        <w:t xml:space="preserve">antenemos las salvaguardas razonables para proteger el </w:t>
      </w:r>
      <w:r w:rsidR="00B67E80">
        <w:rPr>
          <w:sz w:val="22"/>
          <w:szCs w:val="22"/>
          <w:lang w:val="es-ES"/>
        </w:rPr>
        <w:t>tratamiento</w:t>
      </w:r>
      <w:r w:rsidR="00650596" w:rsidRPr="002B64B4">
        <w:rPr>
          <w:sz w:val="22"/>
          <w:szCs w:val="22"/>
          <w:lang w:val="es-ES"/>
        </w:rPr>
        <w:t>,</w:t>
      </w:r>
      <w:r w:rsidR="00167B80" w:rsidRPr="002B64B4">
        <w:rPr>
          <w:sz w:val="22"/>
          <w:szCs w:val="22"/>
          <w:lang w:val="es-ES"/>
        </w:rPr>
        <w:t xml:space="preserve"> </w:t>
      </w:r>
      <w:r w:rsidR="00650596" w:rsidRPr="002B64B4">
        <w:rPr>
          <w:sz w:val="22"/>
          <w:szCs w:val="22"/>
          <w:lang w:val="es-ES"/>
        </w:rPr>
        <w:t xml:space="preserve">la modificación o la destrucción de la información personal que usted facilite en </w:t>
      </w:r>
      <w:r w:rsidR="00FD72F5" w:rsidRPr="002B64B4">
        <w:rPr>
          <w:sz w:val="22"/>
          <w:szCs w:val="22"/>
          <w:lang w:val="es-ES"/>
        </w:rPr>
        <w:t>la Aplicación</w:t>
      </w:r>
      <w:r w:rsidRPr="002B64B4">
        <w:rPr>
          <w:sz w:val="22"/>
          <w:szCs w:val="22"/>
          <w:lang w:val="es-ES"/>
        </w:rPr>
        <w:t xml:space="preserve"> frente a la revelación no autorizada de la misma</w:t>
      </w:r>
      <w:r w:rsidR="0069673C" w:rsidRPr="002B64B4">
        <w:rPr>
          <w:sz w:val="22"/>
          <w:szCs w:val="22"/>
          <w:lang w:val="es-ES"/>
        </w:rPr>
        <w:t xml:space="preserve">. </w:t>
      </w:r>
      <w:r w:rsidR="00650596" w:rsidRPr="002B64B4">
        <w:rPr>
          <w:sz w:val="22"/>
          <w:szCs w:val="22"/>
          <w:lang w:val="es-ES"/>
        </w:rPr>
        <w:t>Si tiene alguna con</w:t>
      </w:r>
      <w:r w:rsidR="006956F9" w:rsidRPr="002B64B4">
        <w:rPr>
          <w:sz w:val="22"/>
          <w:szCs w:val="22"/>
          <w:lang w:val="es-ES"/>
        </w:rPr>
        <w:t>sulta sobre seguridad en nuestra Aplicación</w:t>
      </w:r>
      <w:r w:rsidR="00650596" w:rsidRPr="002B64B4">
        <w:rPr>
          <w:sz w:val="22"/>
          <w:szCs w:val="22"/>
          <w:lang w:val="es-ES"/>
        </w:rPr>
        <w:t>, puede enviarnos un correo electrónico a</w:t>
      </w:r>
      <w:r w:rsidR="00E13E55" w:rsidRPr="002B64B4">
        <w:rPr>
          <w:sz w:val="22"/>
          <w:szCs w:val="22"/>
          <w:lang w:val="es-ES"/>
        </w:rPr>
        <w:t xml:space="preserve"> </w:t>
      </w:r>
      <w:hyperlink r:id="rId10" w:history="1">
        <w:r w:rsidR="00793EE2" w:rsidRPr="00793EE2">
          <w:rPr>
            <w:rStyle w:val="Hyperlink"/>
            <w:sz w:val="22"/>
            <w:szCs w:val="22"/>
            <w:lang w:val="es-ES"/>
          </w:rPr>
          <w:t>DDeLEHelp@clinique.com</w:t>
        </w:r>
      </w:hyperlink>
      <w:r w:rsidR="008207AF" w:rsidRPr="008207AF">
        <w:rPr>
          <w:sz w:val="22"/>
          <w:szCs w:val="22"/>
          <w:lang w:val="es-ES"/>
        </w:rPr>
        <w:t xml:space="preserve">. </w:t>
      </w:r>
    </w:p>
    <w:p w:rsidR="000F3261" w:rsidRPr="00D11666" w:rsidRDefault="000F3261" w:rsidP="000F3261">
      <w:pPr>
        <w:shd w:val="clear" w:color="auto" w:fill="FFFFFF"/>
        <w:rPr>
          <w:b/>
          <w:bCs/>
          <w:sz w:val="22"/>
          <w:szCs w:val="22"/>
          <w:lang w:val="es-ES" w:eastAsia="es-ES"/>
        </w:rPr>
      </w:pPr>
      <w:bookmarkStart w:id="34" w:name="updates"/>
      <w:bookmarkEnd w:id="34"/>
    </w:p>
    <w:p w:rsidR="000F3261" w:rsidRPr="00D11666" w:rsidRDefault="00793EE2" w:rsidP="000F3261">
      <w:pPr>
        <w:shd w:val="clear" w:color="auto" w:fill="FFFFFF"/>
        <w:rPr>
          <w:b/>
          <w:sz w:val="22"/>
          <w:szCs w:val="22"/>
          <w:lang w:val="es-ES" w:eastAsia="es-ES"/>
        </w:rPr>
      </w:pPr>
      <w:r w:rsidRPr="00793EE2">
        <w:rPr>
          <w:b/>
          <w:bCs/>
          <w:sz w:val="22"/>
          <w:szCs w:val="22"/>
          <w:lang w:val="es-ES" w:eastAsia="es-ES"/>
        </w:rPr>
        <w:t>Confidencialidad</w:t>
      </w:r>
    </w:p>
    <w:p w:rsidR="000F3261" w:rsidRPr="00D11666" w:rsidRDefault="000F3261" w:rsidP="000F3261">
      <w:pPr>
        <w:shd w:val="clear" w:color="auto" w:fill="FFFFFF"/>
        <w:rPr>
          <w:sz w:val="22"/>
          <w:szCs w:val="22"/>
          <w:lang w:val="es-ES" w:eastAsia="es-ES"/>
        </w:rPr>
      </w:pPr>
    </w:p>
    <w:p w:rsidR="008207AF" w:rsidRDefault="00793EE2" w:rsidP="008207AF">
      <w:pPr>
        <w:shd w:val="clear" w:color="auto" w:fill="FFFFFF"/>
        <w:jc w:val="both"/>
        <w:rPr>
          <w:sz w:val="22"/>
          <w:szCs w:val="22"/>
          <w:lang w:val="es-ES" w:eastAsia="es-ES"/>
        </w:rPr>
      </w:pPr>
      <w:r w:rsidRPr="00793EE2">
        <w:rPr>
          <w:sz w:val="22"/>
          <w:szCs w:val="22"/>
          <w:lang w:val="es-ES" w:eastAsia="es-ES"/>
        </w:rPr>
        <w:t xml:space="preserve">Los datos personales que </w:t>
      </w:r>
      <w:r w:rsidRPr="00793EE2">
        <w:rPr>
          <w:sz w:val="22"/>
          <w:szCs w:val="22"/>
          <w:lang w:val="es-ES"/>
        </w:rPr>
        <w:t>podamos</w:t>
      </w:r>
      <w:r w:rsidRPr="00793EE2">
        <w:rPr>
          <w:sz w:val="22"/>
          <w:szCs w:val="22"/>
          <w:lang w:val="es-ES" w:eastAsia="es-ES"/>
        </w:rPr>
        <w:t xml:space="preserve"> recabar a través de la Aplicación o por medio de las comunicaciones que podamos mantener con usted serán tratados con absoluta confidencialidad, comprometiéndonos</w:t>
      </w:r>
      <w:r w:rsidRPr="00793EE2">
        <w:rPr>
          <w:bCs/>
          <w:sz w:val="22"/>
          <w:szCs w:val="22"/>
          <w:lang w:val="es-ES" w:eastAsia="es-ES"/>
        </w:rPr>
        <w:t xml:space="preserve"> </w:t>
      </w:r>
      <w:r w:rsidRPr="00793EE2">
        <w:rPr>
          <w:sz w:val="22"/>
          <w:szCs w:val="22"/>
          <w:lang w:val="es-ES" w:eastAsia="es-ES"/>
        </w:rPr>
        <w:t>a guardar secreto respecto de los mismos y garantizando el deber de guardarlos adoptando todas las medidas necesarias que eviten su alteración, pérdida y tratamiento o acceso no autorizado, de acuerdo con lo establecido en la legislación aplicable.</w:t>
      </w:r>
    </w:p>
    <w:p w:rsidR="00352F8E" w:rsidRPr="00D11666" w:rsidRDefault="00352F8E" w:rsidP="00352F8E">
      <w:pPr>
        <w:shd w:val="clear" w:color="auto" w:fill="FFFFFF"/>
        <w:rPr>
          <w:b/>
          <w:bCs/>
          <w:sz w:val="22"/>
          <w:szCs w:val="22"/>
          <w:lang w:val="es-ES" w:eastAsia="es-ES"/>
        </w:rPr>
      </w:pPr>
    </w:p>
    <w:p w:rsidR="00352F8E" w:rsidRPr="00D11666" w:rsidRDefault="00793EE2" w:rsidP="00352F8E">
      <w:pPr>
        <w:shd w:val="clear" w:color="auto" w:fill="FFFFFF"/>
        <w:rPr>
          <w:b/>
          <w:bCs/>
          <w:sz w:val="22"/>
          <w:szCs w:val="22"/>
          <w:lang w:val="es-ES" w:eastAsia="es-ES"/>
        </w:rPr>
      </w:pPr>
      <w:r w:rsidRPr="00793EE2">
        <w:rPr>
          <w:b/>
          <w:bCs/>
          <w:sz w:val="22"/>
          <w:szCs w:val="22"/>
          <w:lang w:val="es-ES" w:eastAsia="es-ES"/>
        </w:rPr>
        <w:t>Ejercicio de derechos</w:t>
      </w:r>
    </w:p>
    <w:p w:rsidR="00352F8E" w:rsidRPr="00D11666" w:rsidRDefault="00352F8E" w:rsidP="00352F8E">
      <w:pPr>
        <w:shd w:val="clear" w:color="auto" w:fill="FFFFFF"/>
        <w:rPr>
          <w:b/>
          <w:sz w:val="22"/>
          <w:szCs w:val="22"/>
          <w:lang w:val="es-ES" w:eastAsia="es-ES"/>
        </w:rPr>
      </w:pPr>
    </w:p>
    <w:p w:rsidR="008207AF" w:rsidRPr="008207AF" w:rsidRDefault="00793EE2" w:rsidP="008207AF">
      <w:pPr>
        <w:shd w:val="clear" w:color="auto" w:fill="FFFFFF"/>
        <w:jc w:val="both"/>
        <w:rPr>
          <w:sz w:val="22"/>
          <w:szCs w:val="22"/>
          <w:lang w:val="es-ES" w:eastAsia="es-ES"/>
        </w:rPr>
      </w:pPr>
      <w:r w:rsidRPr="00793EE2">
        <w:rPr>
          <w:sz w:val="22"/>
          <w:szCs w:val="22"/>
          <w:lang w:val="es-ES"/>
        </w:rPr>
        <w:t xml:space="preserve">Podrá ejercer en cualquier momento sus derechos de acceso, rectificación, cancelación y oposición al tratamiento de sus datos de carácter personal mediante el envío de una notificación por escrito, adjuntando fotocopia de un documento que acredite su identidad, a la siguiente dirección: </w:t>
      </w:r>
      <w:r w:rsidRPr="00AD28FE">
        <w:rPr>
          <w:sz w:val="22"/>
          <w:szCs w:val="22"/>
          <w:lang w:val="es-ES"/>
        </w:rPr>
        <w:t>[</w:t>
      </w:r>
      <w:hyperlink r:id="rId11" w:history="1">
        <w:r w:rsidR="008207AF" w:rsidRPr="00AD28FE">
          <w:rPr>
            <w:rStyle w:val="Hyperlink"/>
            <w:sz w:val="22"/>
            <w:szCs w:val="22"/>
            <w:lang w:val="es-ES"/>
          </w:rPr>
          <w:t>DDeLEHelp@clinique.com</w:t>
        </w:r>
      </w:hyperlink>
      <w:r w:rsidRPr="00AD28FE">
        <w:rPr>
          <w:sz w:val="22"/>
          <w:szCs w:val="22"/>
          <w:lang w:val="es-ES"/>
        </w:rPr>
        <w:t>]</w:t>
      </w:r>
    </w:p>
    <w:p w:rsidR="0069673C" w:rsidRPr="002B64B4" w:rsidRDefault="00650596" w:rsidP="0069673C">
      <w:pPr>
        <w:pStyle w:val="Heading3"/>
        <w:spacing w:line="260" w:lineRule="atLeast"/>
        <w:jc w:val="both"/>
        <w:rPr>
          <w:sz w:val="22"/>
          <w:szCs w:val="22"/>
          <w:lang w:val="es-ES"/>
        </w:rPr>
      </w:pPr>
      <w:r w:rsidRPr="002B64B4">
        <w:rPr>
          <w:sz w:val="22"/>
          <w:szCs w:val="22"/>
          <w:lang w:val="es-ES"/>
        </w:rPr>
        <w:t xml:space="preserve">Actualizaciones de nuestra </w:t>
      </w:r>
      <w:r w:rsidR="0036668D" w:rsidRPr="002B64B4">
        <w:rPr>
          <w:sz w:val="22"/>
          <w:szCs w:val="22"/>
          <w:lang w:val="es-ES"/>
        </w:rPr>
        <w:t>Política de Privacidad</w:t>
      </w:r>
    </w:p>
    <w:p w:rsidR="0069673C" w:rsidRPr="002B64B4" w:rsidRDefault="00650596" w:rsidP="0069673C">
      <w:pPr>
        <w:pStyle w:val="NormalWeb"/>
        <w:spacing w:line="260" w:lineRule="atLeast"/>
        <w:jc w:val="both"/>
        <w:rPr>
          <w:sz w:val="22"/>
          <w:szCs w:val="22"/>
          <w:lang w:val="es-ES"/>
        </w:rPr>
      </w:pPr>
      <w:r w:rsidRPr="002B64B4">
        <w:rPr>
          <w:sz w:val="22"/>
          <w:szCs w:val="22"/>
          <w:lang w:val="es-ES"/>
        </w:rPr>
        <w:t xml:space="preserve">Podemos revisar esta </w:t>
      </w:r>
      <w:r w:rsidR="0036668D" w:rsidRPr="002B64B4">
        <w:rPr>
          <w:sz w:val="22"/>
          <w:szCs w:val="22"/>
          <w:lang w:val="es-ES"/>
        </w:rPr>
        <w:t>Política de Privacidad</w:t>
      </w:r>
      <w:r w:rsidR="0069673C" w:rsidRPr="002B64B4">
        <w:rPr>
          <w:sz w:val="22"/>
          <w:szCs w:val="22"/>
          <w:lang w:val="es-ES"/>
        </w:rPr>
        <w:t xml:space="preserve"> </w:t>
      </w:r>
      <w:r w:rsidRPr="002B64B4">
        <w:rPr>
          <w:sz w:val="22"/>
          <w:szCs w:val="22"/>
          <w:lang w:val="es-ES"/>
        </w:rPr>
        <w:t>periódicamente</w:t>
      </w:r>
      <w:r w:rsidR="0069673C" w:rsidRPr="002B64B4">
        <w:rPr>
          <w:sz w:val="22"/>
          <w:szCs w:val="22"/>
          <w:lang w:val="es-ES"/>
        </w:rPr>
        <w:t xml:space="preserve">. </w:t>
      </w:r>
      <w:r w:rsidRPr="002B64B4">
        <w:rPr>
          <w:sz w:val="22"/>
          <w:szCs w:val="22"/>
          <w:lang w:val="es-ES"/>
        </w:rPr>
        <w:t xml:space="preserve">Si decidimos modificar nuestra </w:t>
      </w:r>
      <w:r w:rsidR="0036668D" w:rsidRPr="002B64B4">
        <w:rPr>
          <w:sz w:val="22"/>
          <w:szCs w:val="22"/>
          <w:lang w:val="es-ES"/>
        </w:rPr>
        <w:t>Política de Privacidad</w:t>
      </w:r>
      <w:r w:rsidR="0069673C" w:rsidRPr="002B64B4">
        <w:rPr>
          <w:sz w:val="22"/>
          <w:szCs w:val="22"/>
          <w:lang w:val="es-ES"/>
        </w:rPr>
        <w:t xml:space="preserve">, </w:t>
      </w:r>
      <w:r w:rsidRPr="002B64B4">
        <w:rPr>
          <w:sz w:val="22"/>
          <w:szCs w:val="22"/>
          <w:lang w:val="es-ES"/>
        </w:rPr>
        <w:t>colgaremos aquí la política revisada. Le sugerimos que consulte esta</w:t>
      </w:r>
      <w:r w:rsidR="0069673C" w:rsidRPr="002B64B4">
        <w:rPr>
          <w:sz w:val="22"/>
          <w:szCs w:val="22"/>
          <w:lang w:val="es-ES"/>
        </w:rPr>
        <w:t xml:space="preserve"> </w:t>
      </w:r>
      <w:r w:rsidR="0036668D" w:rsidRPr="002B64B4">
        <w:rPr>
          <w:sz w:val="22"/>
          <w:szCs w:val="22"/>
          <w:lang w:val="es-ES"/>
        </w:rPr>
        <w:t>Política de Privacidad</w:t>
      </w:r>
      <w:r w:rsidRPr="002B64B4">
        <w:rPr>
          <w:sz w:val="22"/>
          <w:szCs w:val="22"/>
          <w:lang w:val="es-ES"/>
        </w:rPr>
        <w:t xml:space="preserve"> periódicamente</w:t>
      </w:r>
      <w:r w:rsidR="0069673C" w:rsidRPr="002B64B4">
        <w:rPr>
          <w:sz w:val="22"/>
          <w:szCs w:val="22"/>
          <w:lang w:val="es-ES"/>
        </w:rPr>
        <w:t xml:space="preserve">. </w:t>
      </w:r>
      <w:r w:rsidRPr="002B64B4">
        <w:rPr>
          <w:sz w:val="22"/>
          <w:szCs w:val="22"/>
          <w:lang w:val="es-ES"/>
        </w:rPr>
        <w:t xml:space="preserve">Rogamos consulte la fecha de entrada en vigor de la </w:t>
      </w:r>
      <w:r w:rsidR="0036668D" w:rsidRPr="002B64B4">
        <w:rPr>
          <w:sz w:val="22"/>
          <w:szCs w:val="22"/>
          <w:lang w:val="es-ES"/>
        </w:rPr>
        <w:t>Política de Privacidad</w:t>
      </w:r>
      <w:r w:rsidR="0069673C" w:rsidRPr="002B64B4">
        <w:rPr>
          <w:sz w:val="22"/>
          <w:szCs w:val="22"/>
          <w:lang w:val="es-ES"/>
        </w:rPr>
        <w:t xml:space="preserve"> </w:t>
      </w:r>
      <w:r w:rsidRPr="002B64B4">
        <w:rPr>
          <w:sz w:val="22"/>
          <w:szCs w:val="22"/>
          <w:lang w:val="es-ES"/>
        </w:rPr>
        <w:t>en la parte superior de esta página</w:t>
      </w:r>
      <w:r w:rsidR="0069673C" w:rsidRPr="002B64B4">
        <w:rPr>
          <w:sz w:val="22"/>
          <w:szCs w:val="22"/>
          <w:lang w:val="es-ES"/>
        </w:rPr>
        <w:t xml:space="preserve">. </w:t>
      </w:r>
    </w:p>
    <w:p w:rsidR="0069673C" w:rsidRPr="002B64B4" w:rsidRDefault="00650596" w:rsidP="0069673C">
      <w:pPr>
        <w:pStyle w:val="Heading3"/>
        <w:spacing w:line="260" w:lineRule="atLeast"/>
        <w:jc w:val="both"/>
        <w:rPr>
          <w:sz w:val="22"/>
          <w:szCs w:val="22"/>
          <w:lang w:val="es-ES"/>
        </w:rPr>
      </w:pPr>
      <w:bookmarkStart w:id="35" w:name="yourchoices"/>
      <w:bookmarkEnd w:id="35"/>
      <w:r w:rsidRPr="002B64B4">
        <w:rPr>
          <w:sz w:val="22"/>
          <w:szCs w:val="22"/>
          <w:lang w:val="es-ES"/>
        </w:rPr>
        <w:t>Sus opciones</w:t>
      </w:r>
    </w:p>
    <w:p w:rsidR="0069673C" w:rsidRPr="002B64B4" w:rsidRDefault="00650596" w:rsidP="0069673C">
      <w:pPr>
        <w:pStyle w:val="Heading3"/>
        <w:spacing w:line="260" w:lineRule="atLeast"/>
        <w:jc w:val="both"/>
        <w:rPr>
          <w:sz w:val="22"/>
          <w:szCs w:val="22"/>
          <w:lang w:val="es-ES"/>
        </w:rPr>
      </w:pPr>
      <w:bookmarkStart w:id="36" w:name="updatingyourinfo"/>
      <w:bookmarkEnd w:id="36"/>
      <w:r w:rsidRPr="002B64B4">
        <w:rPr>
          <w:sz w:val="22"/>
          <w:szCs w:val="22"/>
          <w:lang w:val="es-ES"/>
        </w:rPr>
        <w:t>Actualizar su información</w:t>
      </w:r>
    </w:p>
    <w:p w:rsidR="0069673C" w:rsidRPr="002B64B4" w:rsidRDefault="00650596" w:rsidP="001C11F5">
      <w:pPr>
        <w:jc w:val="both"/>
        <w:rPr>
          <w:sz w:val="22"/>
          <w:szCs w:val="22"/>
          <w:lang w:val="es-ES"/>
        </w:rPr>
      </w:pPr>
      <w:r w:rsidRPr="002B64B4">
        <w:rPr>
          <w:sz w:val="22"/>
          <w:szCs w:val="22"/>
          <w:lang w:val="es-ES"/>
        </w:rPr>
        <w:t>Si desea actualizar su información de contacto, puede hacerlo accediendo a</w:t>
      </w:r>
      <w:r w:rsidR="006D491F" w:rsidRPr="002B64B4">
        <w:rPr>
          <w:sz w:val="22"/>
          <w:szCs w:val="22"/>
          <w:lang w:val="es-ES"/>
        </w:rPr>
        <w:t xml:space="preserve"> la </w:t>
      </w:r>
      <w:r w:rsidR="00167B80" w:rsidRPr="002B64B4">
        <w:rPr>
          <w:sz w:val="22"/>
          <w:szCs w:val="22"/>
          <w:lang w:val="es-ES"/>
        </w:rPr>
        <w:t>pestaña</w:t>
      </w:r>
      <w:r w:rsidRPr="002B64B4">
        <w:rPr>
          <w:sz w:val="22"/>
          <w:szCs w:val="22"/>
          <w:lang w:val="es-ES"/>
        </w:rPr>
        <w:t xml:space="preserve"> “Yo” en</w:t>
      </w:r>
      <w:r w:rsidR="00C64C12" w:rsidRPr="002B64B4">
        <w:rPr>
          <w:sz w:val="22"/>
          <w:szCs w:val="22"/>
          <w:lang w:val="es-ES"/>
        </w:rPr>
        <w:t xml:space="preserve"> </w:t>
      </w:r>
      <w:r w:rsidR="00FD72F5" w:rsidRPr="002B64B4">
        <w:rPr>
          <w:sz w:val="22"/>
          <w:szCs w:val="22"/>
          <w:lang w:val="es-ES"/>
        </w:rPr>
        <w:t>la Aplicación</w:t>
      </w:r>
      <w:r w:rsidR="001C11F5" w:rsidRPr="002B64B4">
        <w:rPr>
          <w:sz w:val="22"/>
          <w:szCs w:val="22"/>
          <w:lang w:val="es-ES"/>
        </w:rPr>
        <w:t>.</w:t>
      </w:r>
      <w:r w:rsidR="008207AF" w:rsidRPr="008207AF">
        <w:rPr>
          <w:sz w:val="22"/>
          <w:szCs w:val="22"/>
          <w:lang w:val="es-ES"/>
        </w:rPr>
        <w:t xml:space="preserve"> </w:t>
      </w:r>
      <w:r w:rsidR="0069673C" w:rsidRPr="002B64B4">
        <w:rPr>
          <w:sz w:val="22"/>
          <w:szCs w:val="22"/>
          <w:lang w:val="es-ES"/>
        </w:rPr>
        <w:t xml:space="preserve"> </w:t>
      </w:r>
    </w:p>
    <w:p w:rsidR="0069673C" w:rsidRPr="002B64B4" w:rsidRDefault="00650596" w:rsidP="0069673C">
      <w:pPr>
        <w:pStyle w:val="Heading3"/>
        <w:spacing w:line="260" w:lineRule="atLeast"/>
        <w:jc w:val="both"/>
        <w:rPr>
          <w:sz w:val="22"/>
          <w:szCs w:val="22"/>
          <w:lang w:val="es-ES"/>
        </w:rPr>
      </w:pPr>
      <w:bookmarkStart w:id="37" w:name="optout"/>
      <w:bookmarkEnd w:id="37"/>
      <w:r w:rsidRPr="002B64B4">
        <w:rPr>
          <w:sz w:val="22"/>
          <w:szCs w:val="22"/>
          <w:lang w:val="es-ES"/>
        </w:rPr>
        <w:t>Administrar sus preferencias</w:t>
      </w:r>
    </w:p>
    <w:p w:rsidR="0069673C" w:rsidRPr="002B64B4" w:rsidRDefault="00650596" w:rsidP="001C11F5">
      <w:pPr>
        <w:jc w:val="both"/>
        <w:rPr>
          <w:sz w:val="22"/>
          <w:szCs w:val="22"/>
          <w:lang w:val="es-ES"/>
        </w:rPr>
      </w:pPr>
      <w:r w:rsidRPr="002B64B4">
        <w:rPr>
          <w:sz w:val="22"/>
          <w:szCs w:val="22"/>
          <w:lang w:val="es-ES"/>
        </w:rPr>
        <w:t xml:space="preserve">Puede elegir si desea </w:t>
      </w:r>
      <w:r w:rsidR="006D491F" w:rsidRPr="002B64B4">
        <w:rPr>
          <w:sz w:val="22"/>
          <w:szCs w:val="22"/>
          <w:lang w:val="es-ES"/>
        </w:rPr>
        <w:t xml:space="preserve">participar </w:t>
      </w:r>
      <w:r w:rsidRPr="002B64B4">
        <w:rPr>
          <w:sz w:val="22"/>
          <w:szCs w:val="22"/>
          <w:lang w:val="es-ES"/>
        </w:rPr>
        <w:t xml:space="preserve">o no </w:t>
      </w:r>
      <w:r w:rsidR="006D491F" w:rsidRPr="002B64B4">
        <w:rPr>
          <w:sz w:val="22"/>
          <w:szCs w:val="22"/>
          <w:lang w:val="es-ES"/>
        </w:rPr>
        <w:t xml:space="preserve">participar </w:t>
      </w:r>
      <w:r w:rsidRPr="002B64B4">
        <w:rPr>
          <w:sz w:val="22"/>
          <w:szCs w:val="22"/>
          <w:lang w:val="es-ES"/>
        </w:rPr>
        <w:t xml:space="preserve">en </w:t>
      </w:r>
      <w:r w:rsidR="00FD72F5" w:rsidRPr="002B64B4">
        <w:rPr>
          <w:sz w:val="22"/>
          <w:szCs w:val="22"/>
          <w:lang w:val="es-ES"/>
        </w:rPr>
        <w:t>la Aplicación</w:t>
      </w:r>
      <w:r w:rsidR="00B57257" w:rsidRPr="002B64B4">
        <w:rPr>
          <w:sz w:val="22"/>
          <w:szCs w:val="22"/>
          <w:lang w:val="es-ES"/>
        </w:rPr>
        <w:t xml:space="preserve">. </w:t>
      </w:r>
      <w:r w:rsidRPr="002B64B4">
        <w:rPr>
          <w:sz w:val="22"/>
          <w:szCs w:val="22"/>
          <w:lang w:val="es-ES"/>
        </w:rPr>
        <w:t xml:space="preserve">Puede </w:t>
      </w:r>
      <w:r w:rsidR="00167B80" w:rsidRPr="002B64B4">
        <w:rPr>
          <w:sz w:val="22"/>
          <w:szCs w:val="22"/>
          <w:lang w:val="es-ES"/>
        </w:rPr>
        <w:t>suprimir</w:t>
      </w:r>
      <w:r w:rsidRPr="002B64B4">
        <w:rPr>
          <w:sz w:val="22"/>
          <w:szCs w:val="22"/>
          <w:lang w:val="es-ES"/>
        </w:rPr>
        <w:t xml:space="preserve"> su cuenta en </w:t>
      </w:r>
      <w:r w:rsidR="00FD72F5" w:rsidRPr="002B64B4">
        <w:rPr>
          <w:sz w:val="22"/>
          <w:szCs w:val="22"/>
          <w:lang w:val="es-ES"/>
        </w:rPr>
        <w:t>la Aplicación</w:t>
      </w:r>
      <w:r w:rsidR="00BC431E" w:rsidRPr="002B64B4">
        <w:rPr>
          <w:sz w:val="22"/>
          <w:szCs w:val="22"/>
          <w:lang w:val="es-ES"/>
        </w:rPr>
        <w:t xml:space="preserve"> </w:t>
      </w:r>
      <w:r w:rsidRPr="002B64B4">
        <w:rPr>
          <w:sz w:val="22"/>
          <w:szCs w:val="22"/>
          <w:lang w:val="es-ES"/>
        </w:rPr>
        <w:t xml:space="preserve">en cualquier momento enviándonos un correo electrónico a </w:t>
      </w:r>
      <w:hyperlink r:id="rId12" w:history="1">
        <w:r w:rsidR="008207AF" w:rsidRPr="008207AF">
          <w:rPr>
            <w:rStyle w:val="Hyperlink"/>
            <w:sz w:val="22"/>
            <w:szCs w:val="22"/>
            <w:lang w:val="es-ES"/>
          </w:rPr>
          <w:t>DDeLEHelp@clinique.com</w:t>
        </w:r>
      </w:hyperlink>
      <w:r w:rsidR="00E13E55" w:rsidRPr="002B64B4">
        <w:rPr>
          <w:sz w:val="22"/>
          <w:szCs w:val="22"/>
          <w:lang w:val="es-ES"/>
        </w:rPr>
        <w:t xml:space="preserve">. </w:t>
      </w:r>
    </w:p>
    <w:p w:rsidR="001C11F5" w:rsidRPr="002B64B4" w:rsidRDefault="001C11F5" w:rsidP="001C11F5">
      <w:pPr>
        <w:jc w:val="both"/>
        <w:rPr>
          <w:sz w:val="22"/>
          <w:szCs w:val="22"/>
          <w:lang w:val="es-ES"/>
        </w:rPr>
      </w:pPr>
    </w:p>
    <w:p w:rsidR="0069673C" w:rsidRPr="002B64B4" w:rsidRDefault="0069673C" w:rsidP="0069673C">
      <w:pPr>
        <w:pStyle w:val="Heading3"/>
        <w:spacing w:line="260" w:lineRule="atLeast"/>
        <w:jc w:val="both"/>
        <w:rPr>
          <w:sz w:val="22"/>
          <w:szCs w:val="22"/>
          <w:lang w:val="es-ES"/>
        </w:rPr>
      </w:pPr>
      <w:bookmarkStart w:id="38" w:name="comments"/>
      <w:bookmarkEnd w:id="38"/>
      <w:r w:rsidRPr="002B64B4">
        <w:rPr>
          <w:sz w:val="22"/>
          <w:szCs w:val="22"/>
          <w:lang w:val="es-ES"/>
        </w:rPr>
        <w:t>Co</w:t>
      </w:r>
      <w:r w:rsidR="00650596" w:rsidRPr="002B64B4">
        <w:rPr>
          <w:sz w:val="22"/>
          <w:szCs w:val="22"/>
          <w:lang w:val="es-ES"/>
        </w:rPr>
        <w:t>mentarios</w:t>
      </w:r>
    </w:p>
    <w:p w:rsidR="0069673C" w:rsidRPr="002B64B4" w:rsidRDefault="00650596" w:rsidP="00A23327">
      <w:pPr>
        <w:jc w:val="both"/>
        <w:rPr>
          <w:sz w:val="22"/>
          <w:szCs w:val="22"/>
          <w:lang w:val="es-ES"/>
        </w:rPr>
      </w:pPr>
      <w:r w:rsidRPr="002B64B4">
        <w:rPr>
          <w:sz w:val="22"/>
          <w:szCs w:val="22"/>
          <w:lang w:val="es-ES"/>
        </w:rPr>
        <w:t>Hemos tomado todas las medidas necesarias para asegurarnos de que su visita a nuestr</w:t>
      </w:r>
      <w:r w:rsidR="00B45F48" w:rsidRPr="002B64B4">
        <w:rPr>
          <w:sz w:val="22"/>
          <w:szCs w:val="22"/>
          <w:lang w:val="es-ES"/>
        </w:rPr>
        <w:t>a</w:t>
      </w:r>
      <w:r w:rsidRPr="002B64B4">
        <w:rPr>
          <w:sz w:val="22"/>
          <w:szCs w:val="22"/>
          <w:lang w:val="es-ES"/>
        </w:rPr>
        <w:t xml:space="preserve"> </w:t>
      </w:r>
      <w:r w:rsidR="00B45F48" w:rsidRPr="002B64B4">
        <w:rPr>
          <w:sz w:val="22"/>
          <w:szCs w:val="22"/>
          <w:lang w:val="es-ES"/>
        </w:rPr>
        <w:t>Aplicación</w:t>
      </w:r>
      <w:r w:rsidRPr="002B64B4">
        <w:rPr>
          <w:sz w:val="22"/>
          <w:szCs w:val="22"/>
          <w:lang w:val="es-ES"/>
        </w:rPr>
        <w:t xml:space="preserve"> sea excelente y que su privacidad sea siempre respetada</w:t>
      </w:r>
      <w:r w:rsidR="0069673C" w:rsidRPr="002B64B4">
        <w:rPr>
          <w:sz w:val="22"/>
          <w:szCs w:val="22"/>
          <w:lang w:val="es-ES"/>
        </w:rPr>
        <w:t xml:space="preserve">. </w:t>
      </w:r>
      <w:r w:rsidRPr="002B64B4">
        <w:rPr>
          <w:sz w:val="22"/>
          <w:szCs w:val="22"/>
          <w:lang w:val="es-ES"/>
        </w:rPr>
        <w:t>Si tiene alguna consulta, comentario o preocupación sobre nuestras prácticas en relación con la privacidad, rogamos se ponga en contacto con nosotros por correo electrónico en</w:t>
      </w:r>
      <w:r w:rsidR="00E13E55" w:rsidRPr="002B64B4">
        <w:rPr>
          <w:sz w:val="22"/>
          <w:szCs w:val="22"/>
          <w:lang w:val="es-ES"/>
        </w:rPr>
        <w:t xml:space="preserve"> </w:t>
      </w:r>
      <w:hyperlink r:id="rId13" w:history="1">
        <w:r w:rsidR="008207AF" w:rsidRPr="008207AF">
          <w:rPr>
            <w:rStyle w:val="Hyperlink"/>
            <w:sz w:val="22"/>
            <w:szCs w:val="22"/>
            <w:lang w:val="es-ES"/>
          </w:rPr>
          <w:t>DDeLEHelp@clinique.com</w:t>
        </w:r>
      </w:hyperlink>
      <w:r w:rsidR="00A23327" w:rsidRPr="002B64B4">
        <w:rPr>
          <w:sz w:val="22"/>
          <w:szCs w:val="22"/>
          <w:lang w:val="es-ES"/>
        </w:rPr>
        <w:t>.</w:t>
      </w:r>
      <w:r w:rsidR="008207AF" w:rsidRPr="008207AF">
        <w:rPr>
          <w:sz w:val="22"/>
          <w:szCs w:val="22"/>
          <w:lang w:val="es-ES"/>
        </w:rPr>
        <w:t xml:space="preserve"> </w:t>
      </w:r>
    </w:p>
    <w:p w:rsidR="00C2443B" w:rsidRPr="002B64B4" w:rsidRDefault="0069673C" w:rsidP="0069673C">
      <w:pPr>
        <w:pStyle w:val="NormalWeb"/>
        <w:spacing w:line="260" w:lineRule="atLeast"/>
        <w:jc w:val="both"/>
        <w:rPr>
          <w:sz w:val="22"/>
          <w:szCs w:val="22"/>
          <w:lang w:val="es-ES"/>
        </w:rPr>
      </w:pPr>
      <w:r w:rsidRPr="002B64B4">
        <w:rPr>
          <w:sz w:val="22"/>
          <w:szCs w:val="22"/>
          <w:lang w:val="es-ES"/>
        </w:rPr>
        <w:t xml:space="preserve">Copyright © </w:t>
      </w:r>
      <w:proofErr w:type="spellStart"/>
      <w:r w:rsidRPr="002B64B4">
        <w:rPr>
          <w:sz w:val="22"/>
          <w:szCs w:val="22"/>
          <w:lang w:val="es-ES"/>
        </w:rPr>
        <w:t>Clinique</w:t>
      </w:r>
      <w:proofErr w:type="spellEnd"/>
      <w:r w:rsidRPr="002B64B4">
        <w:rPr>
          <w:sz w:val="22"/>
          <w:szCs w:val="22"/>
          <w:lang w:val="es-ES"/>
        </w:rPr>
        <w:t xml:space="preserve"> </w:t>
      </w:r>
      <w:proofErr w:type="spellStart"/>
      <w:r w:rsidRPr="002B64B4">
        <w:rPr>
          <w:sz w:val="22"/>
          <w:szCs w:val="22"/>
          <w:lang w:val="es-ES"/>
        </w:rPr>
        <w:t>Laboratories</w:t>
      </w:r>
      <w:proofErr w:type="spellEnd"/>
      <w:r w:rsidRPr="002B64B4">
        <w:rPr>
          <w:sz w:val="22"/>
          <w:szCs w:val="22"/>
          <w:lang w:val="es-ES"/>
        </w:rPr>
        <w:t xml:space="preserve"> LLC. </w:t>
      </w:r>
      <w:r w:rsidR="00445E2E" w:rsidRPr="002B64B4">
        <w:rPr>
          <w:sz w:val="22"/>
          <w:szCs w:val="22"/>
          <w:lang w:val="es-ES"/>
        </w:rPr>
        <w:t>Reservados t</w:t>
      </w:r>
      <w:r w:rsidR="00650596" w:rsidRPr="002B64B4">
        <w:rPr>
          <w:sz w:val="22"/>
          <w:szCs w:val="22"/>
          <w:lang w:val="es-ES"/>
        </w:rPr>
        <w:t xml:space="preserve">odos los derechos </w:t>
      </w:r>
      <w:r w:rsidR="00445E2E" w:rsidRPr="002B64B4">
        <w:rPr>
          <w:sz w:val="22"/>
          <w:szCs w:val="22"/>
          <w:lang w:val="es-ES"/>
        </w:rPr>
        <w:t>para todo el mundo</w:t>
      </w:r>
      <w:r w:rsidRPr="002B64B4">
        <w:rPr>
          <w:sz w:val="22"/>
          <w:szCs w:val="22"/>
          <w:lang w:val="es-ES"/>
        </w:rPr>
        <w:t>.</w:t>
      </w:r>
    </w:p>
    <w:p w:rsidR="00445E2E" w:rsidRPr="002B64B4" w:rsidRDefault="00445E2E" w:rsidP="0069673C">
      <w:pPr>
        <w:pStyle w:val="NormalWeb"/>
        <w:spacing w:line="260" w:lineRule="atLeast"/>
        <w:jc w:val="both"/>
        <w:rPr>
          <w:sz w:val="22"/>
          <w:szCs w:val="22"/>
          <w:lang w:val="es-ES"/>
        </w:rPr>
      </w:pPr>
    </w:p>
    <w:sectPr w:rsidR="00445E2E" w:rsidRPr="002B64B4" w:rsidSect="0069673C">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B7B02" w:rsidRDefault="00CB7B02" w:rsidP="007D5399">
      <w:r>
        <w:separator/>
      </w:r>
    </w:p>
  </w:endnote>
  <w:endnote w:type="continuationSeparator" w:id="0">
    <w:p w:rsidR="00CB7B02" w:rsidRDefault="00CB7B02" w:rsidP="007D5399">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B7B02" w:rsidRDefault="00CB7B02" w:rsidP="007D5399">
      <w:r>
        <w:separator/>
      </w:r>
    </w:p>
  </w:footnote>
  <w:footnote w:type="continuationSeparator" w:id="0">
    <w:p w:rsidR="00CB7B02" w:rsidRDefault="00CB7B02" w:rsidP="007D539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3in;height:3in" o:bullet="t"/>
    </w:pict>
  </w:numPicBullet>
  <w:numPicBullet w:numPicBulletId="1">
    <w:pict>
      <v:shape id="_x0000_i1030" type="#_x0000_t75" style="width:3in;height:3in" o:bullet="t"/>
    </w:pict>
  </w:numPicBullet>
  <w:numPicBullet w:numPicBulletId="2">
    <w:pict>
      <v:shape id="_x0000_i1031" type="#_x0000_t75" style="width:3in;height:3in" o:bullet="t"/>
    </w:pict>
  </w:numPicBullet>
  <w:abstractNum w:abstractNumId="0">
    <w:nsid w:val="075D2302"/>
    <w:multiLevelType w:val="multilevel"/>
    <w:tmpl w:val="826E2FBE"/>
    <w:lvl w:ilvl="0">
      <w:start w:val="1"/>
      <w:numFmt w:val="bullet"/>
      <w:lvlText w:val="o"/>
      <w:lvlPicBulletId w:val="0"/>
      <w:lvlJc w:val="left"/>
      <w:pPr>
        <w:tabs>
          <w:tab w:val="num" w:pos="720"/>
        </w:tabs>
        <w:ind w:left="720" w:hanging="360"/>
      </w:pPr>
      <w:rPr>
        <w:rFonts w:ascii="Courier New" w:hAnsi="Courier New" w:hint="default"/>
        <w:sz w:val="20"/>
      </w:rPr>
    </w:lvl>
    <w:lvl w:ilvl="1" w:tentative="1">
      <w:start w:val="1"/>
      <w:numFmt w:val="bullet"/>
      <w:lvlText w:val="o"/>
      <w:lvlPicBulletId w:val="1"/>
      <w:lvlJc w:val="left"/>
      <w:pPr>
        <w:tabs>
          <w:tab w:val="num" w:pos="1440"/>
        </w:tabs>
        <w:ind w:left="1440" w:hanging="360"/>
      </w:pPr>
      <w:rPr>
        <w:rFonts w:ascii="Courier New" w:hAnsi="Courier New" w:hint="default"/>
        <w:sz w:val="20"/>
      </w:rPr>
    </w:lvl>
    <w:lvl w:ilvl="2" w:tentative="1">
      <w:start w:val="1"/>
      <w:numFmt w:val="bullet"/>
      <w:lvlText w:val="o"/>
      <w:lvlPicBulletId w:val="2"/>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removePersonalInformation/>
  <w:doNotDisplayPageBoundaries/>
  <w:proofState w:spelling="clean" w:grammar="clean"/>
  <w:stylePaneFormatFilter w:val="3F01"/>
  <w:defaultTabStop w:val="720"/>
  <w:hyphenationZone w:val="425"/>
  <w:characterSpacingControl w:val="doNotCompress"/>
  <w:footnotePr>
    <w:footnote w:id="-1"/>
    <w:footnote w:id="0"/>
  </w:footnotePr>
  <w:endnotePr>
    <w:endnote w:id="-1"/>
    <w:endnote w:id="0"/>
  </w:endnotePr>
  <w:compat/>
  <w:rsids>
    <w:rsidRoot w:val="0069673C"/>
    <w:rsid w:val="0000057E"/>
    <w:rsid w:val="00000C86"/>
    <w:rsid w:val="00000CBB"/>
    <w:rsid w:val="00000EF8"/>
    <w:rsid w:val="00001738"/>
    <w:rsid w:val="00001C30"/>
    <w:rsid w:val="000020DE"/>
    <w:rsid w:val="00003D06"/>
    <w:rsid w:val="00004154"/>
    <w:rsid w:val="00006566"/>
    <w:rsid w:val="00006673"/>
    <w:rsid w:val="00006EEC"/>
    <w:rsid w:val="00007725"/>
    <w:rsid w:val="00007E1D"/>
    <w:rsid w:val="00010BD2"/>
    <w:rsid w:val="00011006"/>
    <w:rsid w:val="0001187E"/>
    <w:rsid w:val="00011F65"/>
    <w:rsid w:val="000126BE"/>
    <w:rsid w:val="000128BE"/>
    <w:rsid w:val="0001475D"/>
    <w:rsid w:val="000149AB"/>
    <w:rsid w:val="00014C73"/>
    <w:rsid w:val="00014D28"/>
    <w:rsid w:val="0001585D"/>
    <w:rsid w:val="00015F1A"/>
    <w:rsid w:val="0001644B"/>
    <w:rsid w:val="00020555"/>
    <w:rsid w:val="00020CD2"/>
    <w:rsid w:val="00020FB5"/>
    <w:rsid w:val="0002112C"/>
    <w:rsid w:val="0002215E"/>
    <w:rsid w:val="000250FE"/>
    <w:rsid w:val="00025726"/>
    <w:rsid w:val="00025995"/>
    <w:rsid w:val="000304D6"/>
    <w:rsid w:val="000327A6"/>
    <w:rsid w:val="00032B9C"/>
    <w:rsid w:val="00032D87"/>
    <w:rsid w:val="00032F57"/>
    <w:rsid w:val="0003338B"/>
    <w:rsid w:val="00033668"/>
    <w:rsid w:val="00034775"/>
    <w:rsid w:val="00034F39"/>
    <w:rsid w:val="00034F7D"/>
    <w:rsid w:val="000357A8"/>
    <w:rsid w:val="00040EF3"/>
    <w:rsid w:val="0004124F"/>
    <w:rsid w:val="00042003"/>
    <w:rsid w:val="0004216C"/>
    <w:rsid w:val="00042297"/>
    <w:rsid w:val="0004293D"/>
    <w:rsid w:val="00043595"/>
    <w:rsid w:val="00043EF9"/>
    <w:rsid w:val="00044ADA"/>
    <w:rsid w:val="00044BF0"/>
    <w:rsid w:val="00044D4F"/>
    <w:rsid w:val="00045191"/>
    <w:rsid w:val="000451A1"/>
    <w:rsid w:val="00045EAA"/>
    <w:rsid w:val="00046193"/>
    <w:rsid w:val="00046513"/>
    <w:rsid w:val="00046EC8"/>
    <w:rsid w:val="0004713C"/>
    <w:rsid w:val="00047C25"/>
    <w:rsid w:val="000502BD"/>
    <w:rsid w:val="000505C2"/>
    <w:rsid w:val="000518CD"/>
    <w:rsid w:val="00051EC4"/>
    <w:rsid w:val="00052067"/>
    <w:rsid w:val="000523C7"/>
    <w:rsid w:val="000527F9"/>
    <w:rsid w:val="00053889"/>
    <w:rsid w:val="00053A95"/>
    <w:rsid w:val="00054217"/>
    <w:rsid w:val="0005588A"/>
    <w:rsid w:val="00055AAA"/>
    <w:rsid w:val="00055B82"/>
    <w:rsid w:val="00056EE5"/>
    <w:rsid w:val="000578E0"/>
    <w:rsid w:val="00057EE5"/>
    <w:rsid w:val="000612CE"/>
    <w:rsid w:val="00061650"/>
    <w:rsid w:val="000616C8"/>
    <w:rsid w:val="00062083"/>
    <w:rsid w:val="000631E3"/>
    <w:rsid w:val="0006377F"/>
    <w:rsid w:val="00063C68"/>
    <w:rsid w:val="000647CB"/>
    <w:rsid w:val="00066085"/>
    <w:rsid w:val="0006612D"/>
    <w:rsid w:val="0006631C"/>
    <w:rsid w:val="00066497"/>
    <w:rsid w:val="00066CBA"/>
    <w:rsid w:val="00067338"/>
    <w:rsid w:val="000675D6"/>
    <w:rsid w:val="00067685"/>
    <w:rsid w:val="00067EEA"/>
    <w:rsid w:val="0007002C"/>
    <w:rsid w:val="000700AE"/>
    <w:rsid w:val="000705A4"/>
    <w:rsid w:val="000709E6"/>
    <w:rsid w:val="00070A38"/>
    <w:rsid w:val="000718B9"/>
    <w:rsid w:val="00072A41"/>
    <w:rsid w:val="00072B8C"/>
    <w:rsid w:val="00073540"/>
    <w:rsid w:val="000739BC"/>
    <w:rsid w:val="00073AE5"/>
    <w:rsid w:val="00073D10"/>
    <w:rsid w:val="0007507B"/>
    <w:rsid w:val="000752DB"/>
    <w:rsid w:val="000753DC"/>
    <w:rsid w:val="000756F0"/>
    <w:rsid w:val="0007579C"/>
    <w:rsid w:val="00075E83"/>
    <w:rsid w:val="00075EFC"/>
    <w:rsid w:val="00076C14"/>
    <w:rsid w:val="00077D98"/>
    <w:rsid w:val="000801AE"/>
    <w:rsid w:val="00080B33"/>
    <w:rsid w:val="000812A8"/>
    <w:rsid w:val="00083A1E"/>
    <w:rsid w:val="00083B8B"/>
    <w:rsid w:val="00083F4C"/>
    <w:rsid w:val="000845C4"/>
    <w:rsid w:val="00084BB4"/>
    <w:rsid w:val="00086447"/>
    <w:rsid w:val="00086D02"/>
    <w:rsid w:val="00086FD9"/>
    <w:rsid w:val="0008741E"/>
    <w:rsid w:val="00087A12"/>
    <w:rsid w:val="000911CE"/>
    <w:rsid w:val="000912C5"/>
    <w:rsid w:val="00091EBC"/>
    <w:rsid w:val="00092B9E"/>
    <w:rsid w:val="00093C99"/>
    <w:rsid w:val="0009506D"/>
    <w:rsid w:val="0009757D"/>
    <w:rsid w:val="00097642"/>
    <w:rsid w:val="00097ADC"/>
    <w:rsid w:val="000A076D"/>
    <w:rsid w:val="000A0AC0"/>
    <w:rsid w:val="000A11F0"/>
    <w:rsid w:val="000A139C"/>
    <w:rsid w:val="000A1493"/>
    <w:rsid w:val="000A1572"/>
    <w:rsid w:val="000A21B6"/>
    <w:rsid w:val="000A236F"/>
    <w:rsid w:val="000A2391"/>
    <w:rsid w:val="000A2396"/>
    <w:rsid w:val="000A27B1"/>
    <w:rsid w:val="000A3434"/>
    <w:rsid w:val="000A3B37"/>
    <w:rsid w:val="000A4A57"/>
    <w:rsid w:val="000A4B1E"/>
    <w:rsid w:val="000A5EC2"/>
    <w:rsid w:val="000A659D"/>
    <w:rsid w:val="000A70F3"/>
    <w:rsid w:val="000A71A3"/>
    <w:rsid w:val="000A7B65"/>
    <w:rsid w:val="000B010E"/>
    <w:rsid w:val="000B054E"/>
    <w:rsid w:val="000B0786"/>
    <w:rsid w:val="000B12E1"/>
    <w:rsid w:val="000B2DE8"/>
    <w:rsid w:val="000B443A"/>
    <w:rsid w:val="000B4CD1"/>
    <w:rsid w:val="000B50FB"/>
    <w:rsid w:val="000B58E4"/>
    <w:rsid w:val="000B5CE2"/>
    <w:rsid w:val="000B5F04"/>
    <w:rsid w:val="000B6AD6"/>
    <w:rsid w:val="000B7F7D"/>
    <w:rsid w:val="000C0B32"/>
    <w:rsid w:val="000C0EB6"/>
    <w:rsid w:val="000C1ABB"/>
    <w:rsid w:val="000C1FB2"/>
    <w:rsid w:val="000C401C"/>
    <w:rsid w:val="000C47F4"/>
    <w:rsid w:val="000C48E5"/>
    <w:rsid w:val="000C565E"/>
    <w:rsid w:val="000C68F5"/>
    <w:rsid w:val="000C739A"/>
    <w:rsid w:val="000C7417"/>
    <w:rsid w:val="000C77A1"/>
    <w:rsid w:val="000C7C50"/>
    <w:rsid w:val="000D0060"/>
    <w:rsid w:val="000D068F"/>
    <w:rsid w:val="000D1197"/>
    <w:rsid w:val="000D2346"/>
    <w:rsid w:val="000D3822"/>
    <w:rsid w:val="000D39D2"/>
    <w:rsid w:val="000D3C68"/>
    <w:rsid w:val="000D3FD1"/>
    <w:rsid w:val="000D4180"/>
    <w:rsid w:val="000D4D36"/>
    <w:rsid w:val="000D510A"/>
    <w:rsid w:val="000D579C"/>
    <w:rsid w:val="000D5843"/>
    <w:rsid w:val="000D5874"/>
    <w:rsid w:val="000D6642"/>
    <w:rsid w:val="000D6BF2"/>
    <w:rsid w:val="000D6FD2"/>
    <w:rsid w:val="000D7F17"/>
    <w:rsid w:val="000E24A4"/>
    <w:rsid w:val="000E305B"/>
    <w:rsid w:val="000E4D2A"/>
    <w:rsid w:val="000E5824"/>
    <w:rsid w:val="000E724F"/>
    <w:rsid w:val="000F02CB"/>
    <w:rsid w:val="000F142C"/>
    <w:rsid w:val="000F20F6"/>
    <w:rsid w:val="000F2359"/>
    <w:rsid w:val="000F29AB"/>
    <w:rsid w:val="000F2CB0"/>
    <w:rsid w:val="000F2E29"/>
    <w:rsid w:val="000F3261"/>
    <w:rsid w:val="000F38BF"/>
    <w:rsid w:val="000F3C5C"/>
    <w:rsid w:val="000F3E2A"/>
    <w:rsid w:val="000F4D92"/>
    <w:rsid w:val="000F60AF"/>
    <w:rsid w:val="000F61C2"/>
    <w:rsid w:val="000F69B3"/>
    <w:rsid w:val="000F751F"/>
    <w:rsid w:val="00100BC8"/>
    <w:rsid w:val="001012E7"/>
    <w:rsid w:val="00102268"/>
    <w:rsid w:val="001023AC"/>
    <w:rsid w:val="00102BAB"/>
    <w:rsid w:val="00102CFC"/>
    <w:rsid w:val="00102D12"/>
    <w:rsid w:val="00104B4E"/>
    <w:rsid w:val="00104D57"/>
    <w:rsid w:val="00105389"/>
    <w:rsid w:val="00105392"/>
    <w:rsid w:val="00105AAA"/>
    <w:rsid w:val="00105DFE"/>
    <w:rsid w:val="001074B8"/>
    <w:rsid w:val="00107939"/>
    <w:rsid w:val="00107B56"/>
    <w:rsid w:val="00107C0F"/>
    <w:rsid w:val="00107DA4"/>
    <w:rsid w:val="00110BDF"/>
    <w:rsid w:val="00111791"/>
    <w:rsid w:val="00112D82"/>
    <w:rsid w:val="001133EB"/>
    <w:rsid w:val="00113477"/>
    <w:rsid w:val="00113B6A"/>
    <w:rsid w:val="00113E2B"/>
    <w:rsid w:val="00115078"/>
    <w:rsid w:val="00115EB0"/>
    <w:rsid w:val="00117172"/>
    <w:rsid w:val="00117C48"/>
    <w:rsid w:val="00121167"/>
    <w:rsid w:val="00121BA8"/>
    <w:rsid w:val="00121D71"/>
    <w:rsid w:val="001222E2"/>
    <w:rsid w:val="00123C65"/>
    <w:rsid w:val="00124C3C"/>
    <w:rsid w:val="00125A6E"/>
    <w:rsid w:val="00127140"/>
    <w:rsid w:val="001272C3"/>
    <w:rsid w:val="001306DB"/>
    <w:rsid w:val="00130EC3"/>
    <w:rsid w:val="00131756"/>
    <w:rsid w:val="001337E3"/>
    <w:rsid w:val="00134748"/>
    <w:rsid w:val="001354CC"/>
    <w:rsid w:val="00136254"/>
    <w:rsid w:val="001363AF"/>
    <w:rsid w:val="001366CD"/>
    <w:rsid w:val="001368F4"/>
    <w:rsid w:val="00136B42"/>
    <w:rsid w:val="0013723A"/>
    <w:rsid w:val="00137CD6"/>
    <w:rsid w:val="00137E62"/>
    <w:rsid w:val="0014025A"/>
    <w:rsid w:val="00141181"/>
    <w:rsid w:val="001411C0"/>
    <w:rsid w:val="00141367"/>
    <w:rsid w:val="001419AF"/>
    <w:rsid w:val="00141D25"/>
    <w:rsid w:val="00141D6E"/>
    <w:rsid w:val="00141EB3"/>
    <w:rsid w:val="00142383"/>
    <w:rsid w:val="00142BB9"/>
    <w:rsid w:val="001433F4"/>
    <w:rsid w:val="00143675"/>
    <w:rsid w:val="001452F5"/>
    <w:rsid w:val="001470A4"/>
    <w:rsid w:val="00147456"/>
    <w:rsid w:val="00147B6D"/>
    <w:rsid w:val="00147BB4"/>
    <w:rsid w:val="00147DED"/>
    <w:rsid w:val="0015024A"/>
    <w:rsid w:val="00150669"/>
    <w:rsid w:val="0015095D"/>
    <w:rsid w:val="00150BDA"/>
    <w:rsid w:val="00151459"/>
    <w:rsid w:val="00151D30"/>
    <w:rsid w:val="00154663"/>
    <w:rsid w:val="00154E1B"/>
    <w:rsid w:val="00154EF3"/>
    <w:rsid w:val="00155EE4"/>
    <w:rsid w:val="00156C7D"/>
    <w:rsid w:val="00157007"/>
    <w:rsid w:val="00160310"/>
    <w:rsid w:val="001607A3"/>
    <w:rsid w:val="00160DEF"/>
    <w:rsid w:val="00160EA7"/>
    <w:rsid w:val="00161059"/>
    <w:rsid w:val="0016115F"/>
    <w:rsid w:val="00161B57"/>
    <w:rsid w:val="00161D1C"/>
    <w:rsid w:val="00163157"/>
    <w:rsid w:val="00163CF4"/>
    <w:rsid w:val="00163FBE"/>
    <w:rsid w:val="001640C6"/>
    <w:rsid w:val="00164136"/>
    <w:rsid w:val="00164BE9"/>
    <w:rsid w:val="00166569"/>
    <w:rsid w:val="0016664A"/>
    <w:rsid w:val="00167367"/>
    <w:rsid w:val="001677DE"/>
    <w:rsid w:val="00167A5C"/>
    <w:rsid w:val="00167B80"/>
    <w:rsid w:val="00170533"/>
    <w:rsid w:val="00170A2C"/>
    <w:rsid w:val="0017326E"/>
    <w:rsid w:val="00174C42"/>
    <w:rsid w:val="001755D5"/>
    <w:rsid w:val="00175E22"/>
    <w:rsid w:val="00176E3D"/>
    <w:rsid w:val="0017740A"/>
    <w:rsid w:val="0017749F"/>
    <w:rsid w:val="001779DB"/>
    <w:rsid w:val="00181EFA"/>
    <w:rsid w:val="0018294D"/>
    <w:rsid w:val="0018393E"/>
    <w:rsid w:val="00184D7A"/>
    <w:rsid w:val="00186550"/>
    <w:rsid w:val="00186557"/>
    <w:rsid w:val="00187759"/>
    <w:rsid w:val="0019002F"/>
    <w:rsid w:val="00190211"/>
    <w:rsid w:val="00190B2C"/>
    <w:rsid w:val="001910FE"/>
    <w:rsid w:val="00191303"/>
    <w:rsid w:val="001932C7"/>
    <w:rsid w:val="00193348"/>
    <w:rsid w:val="00194574"/>
    <w:rsid w:val="00195127"/>
    <w:rsid w:val="001955F2"/>
    <w:rsid w:val="00196DC8"/>
    <w:rsid w:val="001A017E"/>
    <w:rsid w:val="001A03CF"/>
    <w:rsid w:val="001A3A34"/>
    <w:rsid w:val="001A41D2"/>
    <w:rsid w:val="001A49BE"/>
    <w:rsid w:val="001A4B67"/>
    <w:rsid w:val="001A4CE6"/>
    <w:rsid w:val="001A4FAD"/>
    <w:rsid w:val="001A5425"/>
    <w:rsid w:val="001A59FC"/>
    <w:rsid w:val="001A5FC3"/>
    <w:rsid w:val="001A6CED"/>
    <w:rsid w:val="001A75B5"/>
    <w:rsid w:val="001A7DFF"/>
    <w:rsid w:val="001A7F70"/>
    <w:rsid w:val="001B022E"/>
    <w:rsid w:val="001B0BE4"/>
    <w:rsid w:val="001B0C04"/>
    <w:rsid w:val="001B0D9D"/>
    <w:rsid w:val="001B172B"/>
    <w:rsid w:val="001B1C68"/>
    <w:rsid w:val="001B23BD"/>
    <w:rsid w:val="001B4240"/>
    <w:rsid w:val="001B6716"/>
    <w:rsid w:val="001B7257"/>
    <w:rsid w:val="001B75BB"/>
    <w:rsid w:val="001C01A7"/>
    <w:rsid w:val="001C043E"/>
    <w:rsid w:val="001C0ABA"/>
    <w:rsid w:val="001C0F68"/>
    <w:rsid w:val="001C11F5"/>
    <w:rsid w:val="001C14EC"/>
    <w:rsid w:val="001C1C6C"/>
    <w:rsid w:val="001C29E3"/>
    <w:rsid w:val="001C2A8E"/>
    <w:rsid w:val="001C2D9A"/>
    <w:rsid w:val="001C4BE8"/>
    <w:rsid w:val="001C558F"/>
    <w:rsid w:val="001C6AA9"/>
    <w:rsid w:val="001C6B03"/>
    <w:rsid w:val="001C7F5A"/>
    <w:rsid w:val="001D1A49"/>
    <w:rsid w:val="001D1AAA"/>
    <w:rsid w:val="001D1E04"/>
    <w:rsid w:val="001D1FE8"/>
    <w:rsid w:val="001D203C"/>
    <w:rsid w:val="001D26DE"/>
    <w:rsid w:val="001D2D01"/>
    <w:rsid w:val="001D3BEB"/>
    <w:rsid w:val="001D4436"/>
    <w:rsid w:val="001D6118"/>
    <w:rsid w:val="001D6B31"/>
    <w:rsid w:val="001D785A"/>
    <w:rsid w:val="001E0AE8"/>
    <w:rsid w:val="001E0F45"/>
    <w:rsid w:val="001E16EB"/>
    <w:rsid w:val="001E22CB"/>
    <w:rsid w:val="001E2A67"/>
    <w:rsid w:val="001E2F00"/>
    <w:rsid w:val="001E4800"/>
    <w:rsid w:val="001E5BF7"/>
    <w:rsid w:val="001E5DE1"/>
    <w:rsid w:val="001E5EF2"/>
    <w:rsid w:val="001E73DF"/>
    <w:rsid w:val="001E7687"/>
    <w:rsid w:val="001F05BB"/>
    <w:rsid w:val="001F0D55"/>
    <w:rsid w:val="001F0E27"/>
    <w:rsid w:val="001F0EC8"/>
    <w:rsid w:val="001F166F"/>
    <w:rsid w:val="001F1D95"/>
    <w:rsid w:val="001F2607"/>
    <w:rsid w:val="001F3A9A"/>
    <w:rsid w:val="001F443A"/>
    <w:rsid w:val="001F45C6"/>
    <w:rsid w:val="001F65F7"/>
    <w:rsid w:val="001F7096"/>
    <w:rsid w:val="001F7CCB"/>
    <w:rsid w:val="0020027B"/>
    <w:rsid w:val="00201C55"/>
    <w:rsid w:val="00201C7A"/>
    <w:rsid w:val="00201CD8"/>
    <w:rsid w:val="002038A2"/>
    <w:rsid w:val="002048BB"/>
    <w:rsid w:val="00205035"/>
    <w:rsid w:val="002052E8"/>
    <w:rsid w:val="00205D0F"/>
    <w:rsid w:val="0020604A"/>
    <w:rsid w:val="002070A7"/>
    <w:rsid w:val="00207764"/>
    <w:rsid w:val="00207AD7"/>
    <w:rsid w:val="00207BCF"/>
    <w:rsid w:val="00207C5F"/>
    <w:rsid w:val="002108C8"/>
    <w:rsid w:val="00210AE7"/>
    <w:rsid w:val="002114AA"/>
    <w:rsid w:val="002146F6"/>
    <w:rsid w:val="002159DE"/>
    <w:rsid w:val="00215AEA"/>
    <w:rsid w:val="00215E44"/>
    <w:rsid w:val="00215F32"/>
    <w:rsid w:val="002161D5"/>
    <w:rsid w:val="00216EC7"/>
    <w:rsid w:val="00216ED2"/>
    <w:rsid w:val="0021706B"/>
    <w:rsid w:val="002201CB"/>
    <w:rsid w:val="002207D1"/>
    <w:rsid w:val="00220C46"/>
    <w:rsid w:val="002218E6"/>
    <w:rsid w:val="00222F29"/>
    <w:rsid w:val="00225C94"/>
    <w:rsid w:val="00226366"/>
    <w:rsid w:val="002265BA"/>
    <w:rsid w:val="002267EE"/>
    <w:rsid w:val="00227380"/>
    <w:rsid w:val="00227C7F"/>
    <w:rsid w:val="00227E4E"/>
    <w:rsid w:val="00231DDC"/>
    <w:rsid w:val="00232BEE"/>
    <w:rsid w:val="0023360B"/>
    <w:rsid w:val="002353E7"/>
    <w:rsid w:val="00235C8B"/>
    <w:rsid w:val="00236E2C"/>
    <w:rsid w:val="002373F5"/>
    <w:rsid w:val="00237CCF"/>
    <w:rsid w:val="00237F1F"/>
    <w:rsid w:val="0024051F"/>
    <w:rsid w:val="00240871"/>
    <w:rsid w:val="00240B27"/>
    <w:rsid w:val="00241890"/>
    <w:rsid w:val="0024196B"/>
    <w:rsid w:val="00241F3B"/>
    <w:rsid w:val="00244110"/>
    <w:rsid w:val="00244267"/>
    <w:rsid w:val="0024431C"/>
    <w:rsid w:val="00244521"/>
    <w:rsid w:val="00244A21"/>
    <w:rsid w:val="00245203"/>
    <w:rsid w:val="002455AF"/>
    <w:rsid w:val="002464B7"/>
    <w:rsid w:val="00246763"/>
    <w:rsid w:val="00246B5D"/>
    <w:rsid w:val="002471B9"/>
    <w:rsid w:val="0024728E"/>
    <w:rsid w:val="00250114"/>
    <w:rsid w:val="002505D6"/>
    <w:rsid w:val="00250A54"/>
    <w:rsid w:val="00251F90"/>
    <w:rsid w:val="00252848"/>
    <w:rsid w:val="00253366"/>
    <w:rsid w:val="00253A3A"/>
    <w:rsid w:val="00254C41"/>
    <w:rsid w:val="00254F6E"/>
    <w:rsid w:val="00256294"/>
    <w:rsid w:val="002573AF"/>
    <w:rsid w:val="002576FC"/>
    <w:rsid w:val="0025770D"/>
    <w:rsid w:val="002578AF"/>
    <w:rsid w:val="002607DF"/>
    <w:rsid w:val="002608EA"/>
    <w:rsid w:val="00260FE4"/>
    <w:rsid w:val="00261117"/>
    <w:rsid w:val="0026185C"/>
    <w:rsid w:val="00261C18"/>
    <w:rsid w:val="00262308"/>
    <w:rsid w:val="0026326A"/>
    <w:rsid w:val="00263851"/>
    <w:rsid w:val="0026692D"/>
    <w:rsid w:val="00266CC2"/>
    <w:rsid w:val="00267757"/>
    <w:rsid w:val="0027063F"/>
    <w:rsid w:val="002714AC"/>
    <w:rsid w:val="00274BC3"/>
    <w:rsid w:val="00276951"/>
    <w:rsid w:val="00276F15"/>
    <w:rsid w:val="00280C1E"/>
    <w:rsid w:val="00281426"/>
    <w:rsid w:val="00281555"/>
    <w:rsid w:val="00281FDA"/>
    <w:rsid w:val="002825A2"/>
    <w:rsid w:val="002853F5"/>
    <w:rsid w:val="0028561E"/>
    <w:rsid w:val="0028633D"/>
    <w:rsid w:val="00286697"/>
    <w:rsid w:val="00287664"/>
    <w:rsid w:val="00287F03"/>
    <w:rsid w:val="00290240"/>
    <w:rsid w:val="002912A0"/>
    <w:rsid w:val="00291618"/>
    <w:rsid w:val="00291817"/>
    <w:rsid w:val="00291E23"/>
    <w:rsid w:val="002925D1"/>
    <w:rsid w:val="00293927"/>
    <w:rsid w:val="0029449F"/>
    <w:rsid w:val="00294885"/>
    <w:rsid w:val="00295194"/>
    <w:rsid w:val="00295ABC"/>
    <w:rsid w:val="00296019"/>
    <w:rsid w:val="00296451"/>
    <w:rsid w:val="002970C7"/>
    <w:rsid w:val="0029742E"/>
    <w:rsid w:val="002A0B0F"/>
    <w:rsid w:val="002A219B"/>
    <w:rsid w:val="002A2411"/>
    <w:rsid w:val="002A2ABD"/>
    <w:rsid w:val="002A42B8"/>
    <w:rsid w:val="002A5254"/>
    <w:rsid w:val="002A5526"/>
    <w:rsid w:val="002A6A25"/>
    <w:rsid w:val="002A7404"/>
    <w:rsid w:val="002A786D"/>
    <w:rsid w:val="002B0BC8"/>
    <w:rsid w:val="002B0DC3"/>
    <w:rsid w:val="002B1107"/>
    <w:rsid w:val="002B1923"/>
    <w:rsid w:val="002B2992"/>
    <w:rsid w:val="002B2FF5"/>
    <w:rsid w:val="002B3091"/>
    <w:rsid w:val="002B3398"/>
    <w:rsid w:val="002B3804"/>
    <w:rsid w:val="002B3FEB"/>
    <w:rsid w:val="002B43DB"/>
    <w:rsid w:val="002B4789"/>
    <w:rsid w:val="002B4945"/>
    <w:rsid w:val="002B52E3"/>
    <w:rsid w:val="002B64B4"/>
    <w:rsid w:val="002B6A71"/>
    <w:rsid w:val="002B70B1"/>
    <w:rsid w:val="002B7610"/>
    <w:rsid w:val="002B79F6"/>
    <w:rsid w:val="002B7C5D"/>
    <w:rsid w:val="002C0847"/>
    <w:rsid w:val="002C0BCE"/>
    <w:rsid w:val="002C1E81"/>
    <w:rsid w:val="002C4306"/>
    <w:rsid w:val="002C514E"/>
    <w:rsid w:val="002C572A"/>
    <w:rsid w:val="002C6F7C"/>
    <w:rsid w:val="002C70C4"/>
    <w:rsid w:val="002C7669"/>
    <w:rsid w:val="002C7D7C"/>
    <w:rsid w:val="002D0220"/>
    <w:rsid w:val="002D08A6"/>
    <w:rsid w:val="002D0A29"/>
    <w:rsid w:val="002D0EE6"/>
    <w:rsid w:val="002D1F2B"/>
    <w:rsid w:val="002D2497"/>
    <w:rsid w:val="002D2717"/>
    <w:rsid w:val="002D2EA4"/>
    <w:rsid w:val="002D340B"/>
    <w:rsid w:val="002D34A9"/>
    <w:rsid w:val="002D3929"/>
    <w:rsid w:val="002D3BAC"/>
    <w:rsid w:val="002D4DAD"/>
    <w:rsid w:val="002D4DE1"/>
    <w:rsid w:val="002D5360"/>
    <w:rsid w:val="002D5616"/>
    <w:rsid w:val="002D5E29"/>
    <w:rsid w:val="002D5F1C"/>
    <w:rsid w:val="002D65C7"/>
    <w:rsid w:val="002D7335"/>
    <w:rsid w:val="002E0E0A"/>
    <w:rsid w:val="002E1778"/>
    <w:rsid w:val="002E1E98"/>
    <w:rsid w:val="002E3416"/>
    <w:rsid w:val="002E395C"/>
    <w:rsid w:val="002E4D6D"/>
    <w:rsid w:val="002E4F5A"/>
    <w:rsid w:val="002E5015"/>
    <w:rsid w:val="002E5785"/>
    <w:rsid w:val="002E5A7B"/>
    <w:rsid w:val="002E5B4C"/>
    <w:rsid w:val="002E6659"/>
    <w:rsid w:val="002E6F64"/>
    <w:rsid w:val="002E7864"/>
    <w:rsid w:val="002E7977"/>
    <w:rsid w:val="002F0294"/>
    <w:rsid w:val="002F0897"/>
    <w:rsid w:val="002F0F59"/>
    <w:rsid w:val="002F165A"/>
    <w:rsid w:val="002F1DCC"/>
    <w:rsid w:val="002F2538"/>
    <w:rsid w:val="002F3267"/>
    <w:rsid w:val="002F32DF"/>
    <w:rsid w:val="002F389E"/>
    <w:rsid w:val="002F4ACE"/>
    <w:rsid w:val="002F4F4C"/>
    <w:rsid w:val="002F550D"/>
    <w:rsid w:val="002F57D4"/>
    <w:rsid w:val="002F58BB"/>
    <w:rsid w:val="002F78A3"/>
    <w:rsid w:val="00300A11"/>
    <w:rsid w:val="00301091"/>
    <w:rsid w:val="00301385"/>
    <w:rsid w:val="00301CD0"/>
    <w:rsid w:val="003033FB"/>
    <w:rsid w:val="00304E3A"/>
    <w:rsid w:val="00306390"/>
    <w:rsid w:val="00306E22"/>
    <w:rsid w:val="00307D3C"/>
    <w:rsid w:val="003105F8"/>
    <w:rsid w:val="003106EB"/>
    <w:rsid w:val="00310F7F"/>
    <w:rsid w:val="00311A4D"/>
    <w:rsid w:val="00314192"/>
    <w:rsid w:val="0031422D"/>
    <w:rsid w:val="0031523E"/>
    <w:rsid w:val="00315655"/>
    <w:rsid w:val="00316032"/>
    <w:rsid w:val="00316131"/>
    <w:rsid w:val="00316880"/>
    <w:rsid w:val="003178C8"/>
    <w:rsid w:val="00317EB7"/>
    <w:rsid w:val="00317FA6"/>
    <w:rsid w:val="0032141C"/>
    <w:rsid w:val="00321A00"/>
    <w:rsid w:val="00321D55"/>
    <w:rsid w:val="003224B3"/>
    <w:rsid w:val="00323CA4"/>
    <w:rsid w:val="003246C0"/>
    <w:rsid w:val="00324C04"/>
    <w:rsid w:val="00324CB0"/>
    <w:rsid w:val="00325695"/>
    <w:rsid w:val="00326822"/>
    <w:rsid w:val="0032724F"/>
    <w:rsid w:val="003275FF"/>
    <w:rsid w:val="00327B83"/>
    <w:rsid w:val="0033063B"/>
    <w:rsid w:val="00330A03"/>
    <w:rsid w:val="00331568"/>
    <w:rsid w:val="003322B8"/>
    <w:rsid w:val="003325FE"/>
    <w:rsid w:val="00332BA1"/>
    <w:rsid w:val="00333193"/>
    <w:rsid w:val="0033336A"/>
    <w:rsid w:val="00333774"/>
    <w:rsid w:val="0033383B"/>
    <w:rsid w:val="00334BB7"/>
    <w:rsid w:val="00334DD3"/>
    <w:rsid w:val="00335088"/>
    <w:rsid w:val="00335B2E"/>
    <w:rsid w:val="00336811"/>
    <w:rsid w:val="00336C60"/>
    <w:rsid w:val="00336EF8"/>
    <w:rsid w:val="00336F8A"/>
    <w:rsid w:val="00337047"/>
    <w:rsid w:val="003371E9"/>
    <w:rsid w:val="00337E48"/>
    <w:rsid w:val="003405F8"/>
    <w:rsid w:val="00340A92"/>
    <w:rsid w:val="0034118F"/>
    <w:rsid w:val="0034151E"/>
    <w:rsid w:val="00343501"/>
    <w:rsid w:val="0034452E"/>
    <w:rsid w:val="00344CBA"/>
    <w:rsid w:val="00345C1F"/>
    <w:rsid w:val="0034651E"/>
    <w:rsid w:val="0034753B"/>
    <w:rsid w:val="00347BD7"/>
    <w:rsid w:val="00350346"/>
    <w:rsid w:val="00351666"/>
    <w:rsid w:val="00351DA1"/>
    <w:rsid w:val="00351F6D"/>
    <w:rsid w:val="00352B8D"/>
    <w:rsid w:val="00352F8E"/>
    <w:rsid w:val="0035342F"/>
    <w:rsid w:val="00353609"/>
    <w:rsid w:val="00353D1C"/>
    <w:rsid w:val="00354291"/>
    <w:rsid w:val="00355FD2"/>
    <w:rsid w:val="003566FC"/>
    <w:rsid w:val="00356DB4"/>
    <w:rsid w:val="003578B5"/>
    <w:rsid w:val="00357B80"/>
    <w:rsid w:val="00361056"/>
    <w:rsid w:val="00361BA1"/>
    <w:rsid w:val="00361CE7"/>
    <w:rsid w:val="00362BA0"/>
    <w:rsid w:val="00362C27"/>
    <w:rsid w:val="0036483C"/>
    <w:rsid w:val="00366620"/>
    <w:rsid w:val="0036668D"/>
    <w:rsid w:val="00367F1C"/>
    <w:rsid w:val="00370246"/>
    <w:rsid w:val="0037093C"/>
    <w:rsid w:val="00371B05"/>
    <w:rsid w:val="00371CF0"/>
    <w:rsid w:val="00372463"/>
    <w:rsid w:val="0037253E"/>
    <w:rsid w:val="003732EE"/>
    <w:rsid w:val="003741B0"/>
    <w:rsid w:val="00374462"/>
    <w:rsid w:val="00374B17"/>
    <w:rsid w:val="00374F5F"/>
    <w:rsid w:val="003752CC"/>
    <w:rsid w:val="00375AD3"/>
    <w:rsid w:val="00376B80"/>
    <w:rsid w:val="00376BDB"/>
    <w:rsid w:val="0037773F"/>
    <w:rsid w:val="003812C9"/>
    <w:rsid w:val="00381572"/>
    <w:rsid w:val="00381A7E"/>
    <w:rsid w:val="00381AEC"/>
    <w:rsid w:val="00381FD2"/>
    <w:rsid w:val="00382D29"/>
    <w:rsid w:val="003839D5"/>
    <w:rsid w:val="00384809"/>
    <w:rsid w:val="00384FA6"/>
    <w:rsid w:val="00384FE5"/>
    <w:rsid w:val="003861C0"/>
    <w:rsid w:val="00386792"/>
    <w:rsid w:val="0038723A"/>
    <w:rsid w:val="00387717"/>
    <w:rsid w:val="003877E8"/>
    <w:rsid w:val="00387EC6"/>
    <w:rsid w:val="0039064D"/>
    <w:rsid w:val="00391734"/>
    <w:rsid w:val="0039273A"/>
    <w:rsid w:val="0039363E"/>
    <w:rsid w:val="00393F8E"/>
    <w:rsid w:val="003946F7"/>
    <w:rsid w:val="0039477B"/>
    <w:rsid w:val="00394944"/>
    <w:rsid w:val="003949D0"/>
    <w:rsid w:val="00395CBC"/>
    <w:rsid w:val="00395E94"/>
    <w:rsid w:val="003965AB"/>
    <w:rsid w:val="003973FF"/>
    <w:rsid w:val="00397CF3"/>
    <w:rsid w:val="003A0A80"/>
    <w:rsid w:val="003A2D4D"/>
    <w:rsid w:val="003A41AC"/>
    <w:rsid w:val="003A49B7"/>
    <w:rsid w:val="003A4C30"/>
    <w:rsid w:val="003A4D60"/>
    <w:rsid w:val="003A5B95"/>
    <w:rsid w:val="003A5DCA"/>
    <w:rsid w:val="003A64B5"/>
    <w:rsid w:val="003A680E"/>
    <w:rsid w:val="003A686B"/>
    <w:rsid w:val="003B1600"/>
    <w:rsid w:val="003B168B"/>
    <w:rsid w:val="003B1726"/>
    <w:rsid w:val="003B1DA6"/>
    <w:rsid w:val="003B1F5F"/>
    <w:rsid w:val="003B23BF"/>
    <w:rsid w:val="003B400F"/>
    <w:rsid w:val="003B419D"/>
    <w:rsid w:val="003B5CD3"/>
    <w:rsid w:val="003B5CDD"/>
    <w:rsid w:val="003B6BB9"/>
    <w:rsid w:val="003B7439"/>
    <w:rsid w:val="003C0916"/>
    <w:rsid w:val="003C1AC7"/>
    <w:rsid w:val="003C1BE5"/>
    <w:rsid w:val="003C3083"/>
    <w:rsid w:val="003C3D91"/>
    <w:rsid w:val="003C4711"/>
    <w:rsid w:val="003C54C5"/>
    <w:rsid w:val="003C6146"/>
    <w:rsid w:val="003C6ABF"/>
    <w:rsid w:val="003C73C5"/>
    <w:rsid w:val="003D0702"/>
    <w:rsid w:val="003D0714"/>
    <w:rsid w:val="003D14CA"/>
    <w:rsid w:val="003D16D4"/>
    <w:rsid w:val="003D19F4"/>
    <w:rsid w:val="003D234A"/>
    <w:rsid w:val="003D2B35"/>
    <w:rsid w:val="003D31CB"/>
    <w:rsid w:val="003D38BC"/>
    <w:rsid w:val="003D3F15"/>
    <w:rsid w:val="003D4566"/>
    <w:rsid w:val="003D4EC5"/>
    <w:rsid w:val="003D5537"/>
    <w:rsid w:val="003D5F3F"/>
    <w:rsid w:val="003D6F6B"/>
    <w:rsid w:val="003D7375"/>
    <w:rsid w:val="003D7496"/>
    <w:rsid w:val="003E01A8"/>
    <w:rsid w:val="003E0837"/>
    <w:rsid w:val="003E0BF5"/>
    <w:rsid w:val="003E0E87"/>
    <w:rsid w:val="003E1057"/>
    <w:rsid w:val="003E1563"/>
    <w:rsid w:val="003E23C9"/>
    <w:rsid w:val="003E35C6"/>
    <w:rsid w:val="003E3EEF"/>
    <w:rsid w:val="003E44C9"/>
    <w:rsid w:val="003E560D"/>
    <w:rsid w:val="003E5784"/>
    <w:rsid w:val="003E669B"/>
    <w:rsid w:val="003E7EFC"/>
    <w:rsid w:val="003F0B91"/>
    <w:rsid w:val="003F120E"/>
    <w:rsid w:val="003F1979"/>
    <w:rsid w:val="003F1A8C"/>
    <w:rsid w:val="003F1CA1"/>
    <w:rsid w:val="003F2862"/>
    <w:rsid w:val="003F4C7A"/>
    <w:rsid w:val="003F5895"/>
    <w:rsid w:val="003F5A0E"/>
    <w:rsid w:val="003F6CF2"/>
    <w:rsid w:val="003F7BBD"/>
    <w:rsid w:val="00401715"/>
    <w:rsid w:val="00401B5F"/>
    <w:rsid w:val="00401C0D"/>
    <w:rsid w:val="00401C96"/>
    <w:rsid w:val="004026AA"/>
    <w:rsid w:val="004028BA"/>
    <w:rsid w:val="00403253"/>
    <w:rsid w:val="00403984"/>
    <w:rsid w:val="00405056"/>
    <w:rsid w:val="004052CC"/>
    <w:rsid w:val="00405CB6"/>
    <w:rsid w:val="00410119"/>
    <w:rsid w:val="0041041C"/>
    <w:rsid w:val="00410537"/>
    <w:rsid w:val="00414384"/>
    <w:rsid w:val="00414385"/>
    <w:rsid w:val="0041446B"/>
    <w:rsid w:val="00414CB5"/>
    <w:rsid w:val="00414E4C"/>
    <w:rsid w:val="00414EB0"/>
    <w:rsid w:val="00415D28"/>
    <w:rsid w:val="0042313F"/>
    <w:rsid w:val="004237A8"/>
    <w:rsid w:val="00423BE3"/>
    <w:rsid w:val="004241F8"/>
    <w:rsid w:val="0042449F"/>
    <w:rsid w:val="0042463E"/>
    <w:rsid w:val="004246AF"/>
    <w:rsid w:val="004248D3"/>
    <w:rsid w:val="00427083"/>
    <w:rsid w:val="00427578"/>
    <w:rsid w:val="004278BC"/>
    <w:rsid w:val="00427E6E"/>
    <w:rsid w:val="00430532"/>
    <w:rsid w:val="00430665"/>
    <w:rsid w:val="00431123"/>
    <w:rsid w:val="00431B43"/>
    <w:rsid w:val="004320B0"/>
    <w:rsid w:val="004328FD"/>
    <w:rsid w:val="00433772"/>
    <w:rsid w:val="004347B5"/>
    <w:rsid w:val="00434B4C"/>
    <w:rsid w:val="004350D3"/>
    <w:rsid w:val="004351C0"/>
    <w:rsid w:val="00436F27"/>
    <w:rsid w:val="00437757"/>
    <w:rsid w:val="00437DFC"/>
    <w:rsid w:val="00441142"/>
    <w:rsid w:val="00441AB8"/>
    <w:rsid w:val="00442B94"/>
    <w:rsid w:val="00442D85"/>
    <w:rsid w:val="004432C8"/>
    <w:rsid w:val="004432D2"/>
    <w:rsid w:val="00443309"/>
    <w:rsid w:val="00443CB5"/>
    <w:rsid w:val="00443EAD"/>
    <w:rsid w:val="00445234"/>
    <w:rsid w:val="0044579C"/>
    <w:rsid w:val="00445E2E"/>
    <w:rsid w:val="0044629F"/>
    <w:rsid w:val="00446B4C"/>
    <w:rsid w:val="00450ABD"/>
    <w:rsid w:val="00451605"/>
    <w:rsid w:val="004518EA"/>
    <w:rsid w:val="00451942"/>
    <w:rsid w:val="00451D0C"/>
    <w:rsid w:val="00452578"/>
    <w:rsid w:val="0045269E"/>
    <w:rsid w:val="00452B8A"/>
    <w:rsid w:val="00452C9B"/>
    <w:rsid w:val="00453431"/>
    <w:rsid w:val="0045362C"/>
    <w:rsid w:val="004538A7"/>
    <w:rsid w:val="00453926"/>
    <w:rsid w:val="0045428D"/>
    <w:rsid w:val="00454866"/>
    <w:rsid w:val="00455F12"/>
    <w:rsid w:val="0045620B"/>
    <w:rsid w:val="004562DF"/>
    <w:rsid w:val="00456F61"/>
    <w:rsid w:val="004570F3"/>
    <w:rsid w:val="00457303"/>
    <w:rsid w:val="00457DA2"/>
    <w:rsid w:val="00457E87"/>
    <w:rsid w:val="00460E4F"/>
    <w:rsid w:val="0046295B"/>
    <w:rsid w:val="004629A9"/>
    <w:rsid w:val="00463552"/>
    <w:rsid w:val="00464B7C"/>
    <w:rsid w:val="004656C4"/>
    <w:rsid w:val="004657CA"/>
    <w:rsid w:val="00466B75"/>
    <w:rsid w:val="00466C0A"/>
    <w:rsid w:val="004671C5"/>
    <w:rsid w:val="00467853"/>
    <w:rsid w:val="00470826"/>
    <w:rsid w:val="00470A6D"/>
    <w:rsid w:val="00470C2B"/>
    <w:rsid w:val="00470D59"/>
    <w:rsid w:val="00470F44"/>
    <w:rsid w:val="004714C5"/>
    <w:rsid w:val="00471C91"/>
    <w:rsid w:val="00471FC0"/>
    <w:rsid w:val="00472B78"/>
    <w:rsid w:val="00472F03"/>
    <w:rsid w:val="00473646"/>
    <w:rsid w:val="004737FD"/>
    <w:rsid w:val="00474B94"/>
    <w:rsid w:val="004750C9"/>
    <w:rsid w:val="004750E8"/>
    <w:rsid w:val="004758B1"/>
    <w:rsid w:val="004764EC"/>
    <w:rsid w:val="00477448"/>
    <w:rsid w:val="00477B3A"/>
    <w:rsid w:val="004800E4"/>
    <w:rsid w:val="00480CAF"/>
    <w:rsid w:val="004821CF"/>
    <w:rsid w:val="0048384E"/>
    <w:rsid w:val="0048411F"/>
    <w:rsid w:val="0048460C"/>
    <w:rsid w:val="00485C5E"/>
    <w:rsid w:val="00485D68"/>
    <w:rsid w:val="00486BD0"/>
    <w:rsid w:val="00486D4B"/>
    <w:rsid w:val="0048745E"/>
    <w:rsid w:val="0048767C"/>
    <w:rsid w:val="00487C80"/>
    <w:rsid w:val="00487CFC"/>
    <w:rsid w:val="00487DFE"/>
    <w:rsid w:val="00490C12"/>
    <w:rsid w:val="004916E7"/>
    <w:rsid w:val="00491C30"/>
    <w:rsid w:val="00491FA9"/>
    <w:rsid w:val="0049373B"/>
    <w:rsid w:val="00493CB4"/>
    <w:rsid w:val="004942B0"/>
    <w:rsid w:val="00496051"/>
    <w:rsid w:val="00496698"/>
    <w:rsid w:val="00496EE6"/>
    <w:rsid w:val="004A075C"/>
    <w:rsid w:val="004A1AD4"/>
    <w:rsid w:val="004A3A86"/>
    <w:rsid w:val="004A3F77"/>
    <w:rsid w:val="004A41B4"/>
    <w:rsid w:val="004A43D8"/>
    <w:rsid w:val="004A4448"/>
    <w:rsid w:val="004A48EB"/>
    <w:rsid w:val="004A608C"/>
    <w:rsid w:val="004A6350"/>
    <w:rsid w:val="004A7101"/>
    <w:rsid w:val="004B039F"/>
    <w:rsid w:val="004B03AE"/>
    <w:rsid w:val="004B0D4C"/>
    <w:rsid w:val="004B0D80"/>
    <w:rsid w:val="004B196E"/>
    <w:rsid w:val="004B27B3"/>
    <w:rsid w:val="004B3668"/>
    <w:rsid w:val="004B4226"/>
    <w:rsid w:val="004B47A9"/>
    <w:rsid w:val="004B47DB"/>
    <w:rsid w:val="004B53D6"/>
    <w:rsid w:val="004B561F"/>
    <w:rsid w:val="004B5C0D"/>
    <w:rsid w:val="004B62AE"/>
    <w:rsid w:val="004C00A6"/>
    <w:rsid w:val="004C0891"/>
    <w:rsid w:val="004C1A19"/>
    <w:rsid w:val="004C203F"/>
    <w:rsid w:val="004C2642"/>
    <w:rsid w:val="004C40E7"/>
    <w:rsid w:val="004C5185"/>
    <w:rsid w:val="004C5D36"/>
    <w:rsid w:val="004C6C9F"/>
    <w:rsid w:val="004C6D22"/>
    <w:rsid w:val="004C7687"/>
    <w:rsid w:val="004C7A11"/>
    <w:rsid w:val="004C7FDE"/>
    <w:rsid w:val="004D0B06"/>
    <w:rsid w:val="004D0B63"/>
    <w:rsid w:val="004D0BF3"/>
    <w:rsid w:val="004D0DF0"/>
    <w:rsid w:val="004D12FC"/>
    <w:rsid w:val="004D1638"/>
    <w:rsid w:val="004D2440"/>
    <w:rsid w:val="004D255A"/>
    <w:rsid w:val="004D2872"/>
    <w:rsid w:val="004D31DB"/>
    <w:rsid w:val="004D4A64"/>
    <w:rsid w:val="004D557D"/>
    <w:rsid w:val="004D58A5"/>
    <w:rsid w:val="004D69A0"/>
    <w:rsid w:val="004D721E"/>
    <w:rsid w:val="004D788D"/>
    <w:rsid w:val="004E0C84"/>
    <w:rsid w:val="004E0DFF"/>
    <w:rsid w:val="004E1738"/>
    <w:rsid w:val="004E1847"/>
    <w:rsid w:val="004E1A20"/>
    <w:rsid w:val="004E2AD5"/>
    <w:rsid w:val="004E31C8"/>
    <w:rsid w:val="004E357E"/>
    <w:rsid w:val="004E3928"/>
    <w:rsid w:val="004E44F0"/>
    <w:rsid w:val="004E47DE"/>
    <w:rsid w:val="004E4D31"/>
    <w:rsid w:val="004E509E"/>
    <w:rsid w:val="004E539D"/>
    <w:rsid w:val="004E5907"/>
    <w:rsid w:val="004F118E"/>
    <w:rsid w:val="004F2162"/>
    <w:rsid w:val="004F2C7A"/>
    <w:rsid w:val="004F2C82"/>
    <w:rsid w:val="004F2D4B"/>
    <w:rsid w:val="004F2E37"/>
    <w:rsid w:val="004F30A3"/>
    <w:rsid w:val="004F372F"/>
    <w:rsid w:val="004F4168"/>
    <w:rsid w:val="004F4CA9"/>
    <w:rsid w:val="004F4D6B"/>
    <w:rsid w:val="004F5B7E"/>
    <w:rsid w:val="004F5DBE"/>
    <w:rsid w:val="004F5E3F"/>
    <w:rsid w:val="004F5E6A"/>
    <w:rsid w:val="004F6A55"/>
    <w:rsid w:val="00500345"/>
    <w:rsid w:val="00501C90"/>
    <w:rsid w:val="005025B7"/>
    <w:rsid w:val="0050335C"/>
    <w:rsid w:val="005033C1"/>
    <w:rsid w:val="005038A8"/>
    <w:rsid w:val="00503F96"/>
    <w:rsid w:val="00504236"/>
    <w:rsid w:val="005044C4"/>
    <w:rsid w:val="00504505"/>
    <w:rsid w:val="005046B4"/>
    <w:rsid w:val="0050492C"/>
    <w:rsid w:val="00504F2A"/>
    <w:rsid w:val="00505EA2"/>
    <w:rsid w:val="00505F7E"/>
    <w:rsid w:val="005069B4"/>
    <w:rsid w:val="00506E38"/>
    <w:rsid w:val="00507A24"/>
    <w:rsid w:val="005106DD"/>
    <w:rsid w:val="00511A6A"/>
    <w:rsid w:val="00512AB6"/>
    <w:rsid w:val="00513081"/>
    <w:rsid w:val="0051334D"/>
    <w:rsid w:val="00513625"/>
    <w:rsid w:val="00513AE6"/>
    <w:rsid w:val="00514116"/>
    <w:rsid w:val="00514176"/>
    <w:rsid w:val="0051455D"/>
    <w:rsid w:val="00515197"/>
    <w:rsid w:val="0051649B"/>
    <w:rsid w:val="005171C6"/>
    <w:rsid w:val="00517253"/>
    <w:rsid w:val="00517DD0"/>
    <w:rsid w:val="00517E40"/>
    <w:rsid w:val="00520083"/>
    <w:rsid w:val="005204C2"/>
    <w:rsid w:val="005213D0"/>
    <w:rsid w:val="00521B00"/>
    <w:rsid w:val="0052207A"/>
    <w:rsid w:val="00522787"/>
    <w:rsid w:val="005233AC"/>
    <w:rsid w:val="00523612"/>
    <w:rsid w:val="00524E1C"/>
    <w:rsid w:val="005256C8"/>
    <w:rsid w:val="00525CC2"/>
    <w:rsid w:val="00526330"/>
    <w:rsid w:val="00527561"/>
    <w:rsid w:val="00527B71"/>
    <w:rsid w:val="00527DA0"/>
    <w:rsid w:val="00527F41"/>
    <w:rsid w:val="005312E8"/>
    <w:rsid w:val="005318AD"/>
    <w:rsid w:val="00531DA6"/>
    <w:rsid w:val="005330F2"/>
    <w:rsid w:val="00533B76"/>
    <w:rsid w:val="00533EE1"/>
    <w:rsid w:val="00534442"/>
    <w:rsid w:val="0053447B"/>
    <w:rsid w:val="00534E1D"/>
    <w:rsid w:val="00535309"/>
    <w:rsid w:val="00536CAC"/>
    <w:rsid w:val="00537211"/>
    <w:rsid w:val="00537918"/>
    <w:rsid w:val="0054124B"/>
    <w:rsid w:val="00542E99"/>
    <w:rsid w:val="00543B89"/>
    <w:rsid w:val="00544235"/>
    <w:rsid w:val="00544847"/>
    <w:rsid w:val="00544B86"/>
    <w:rsid w:val="00544D2E"/>
    <w:rsid w:val="005458F2"/>
    <w:rsid w:val="00547807"/>
    <w:rsid w:val="00547CEA"/>
    <w:rsid w:val="00547D73"/>
    <w:rsid w:val="00550658"/>
    <w:rsid w:val="00550D24"/>
    <w:rsid w:val="00551147"/>
    <w:rsid w:val="00551236"/>
    <w:rsid w:val="00551BC6"/>
    <w:rsid w:val="005526F6"/>
    <w:rsid w:val="00552EDA"/>
    <w:rsid w:val="005542E7"/>
    <w:rsid w:val="00554B59"/>
    <w:rsid w:val="00555B6B"/>
    <w:rsid w:val="00557575"/>
    <w:rsid w:val="005607A6"/>
    <w:rsid w:val="00560859"/>
    <w:rsid w:val="00560A24"/>
    <w:rsid w:val="00560CA1"/>
    <w:rsid w:val="00561126"/>
    <w:rsid w:val="00562127"/>
    <w:rsid w:val="005631F6"/>
    <w:rsid w:val="00563455"/>
    <w:rsid w:val="00564115"/>
    <w:rsid w:val="00565098"/>
    <w:rsid w:val="0056626A"/>
    <w:rsid w:val="00566464"/>
    <w:rsid w:val="00566C38"/>
    <w:rsid w:val="00567067"/>
    <w:rsid w:val="00567476"/>
    <w:rsid w:val="0057185C"/>
    <w:rsid w:val="00572BE3"/>
    <w:rsid w:val="00573A5D"/>
    <w:rsid w:val="00574948"/>
    <w:rsid w:val="00575347"/>
    <w:rsid w:val="00575B67"/>
    <w:rsid w:val="00575E7A"/>
    <w:rsid w:val="00577458"/>
    <w:rsid w:val="005779E1"/>
    <w:rsid w:val="00580171"/>
    <w:rsid w:val="005817B8"/>
    <w:rsid w:val="005826A0"/>
    <w:rsid w:val="005838DA"/>
    <w:rsid w:val="00583DD8"/>
    <w:rsid w:val="0058423A"/>
    <w:rsid w:val="005846DD"/>
    <w:rsid w:val="005866D6"/>
    <w:rsid w:val="00586B5B"/>
    <w:rsid w:val="00587051"/>
    <w:rsid w:val="00587D27"/>
    <w:rsid w:val="005905E2"/>
    <w:rsid w:val="00590B66"/>
    <w:rsid w:val="005912DC"/>
    <w:rsid w:val="005919E1"/>
    <w:rsid w:val="00591D4A"/>
    <w:rsid w:val="00592201"/>
    <w:rsid w:val="00592835"/>
    <w:rsid w:val="00592C42"/>
    <w:rsid w:val="00592EDE"/>
    <w:rsid w:val="005941DE"/>
    <w:rsid w:val="005948DE"/>
    <w:rsid w:val="005959D5"/>
    <w:rsid w:val="00596227"/>
    <w:rsid w:val="0059647B"/>
    <w:rsid w:val="00597F66"/>
    <w:rsid w:val="005A148E"/>
    <w:rsid w:val="005A19D8"/>
    <w:rsid w:val="005A2B4D"/>
    <w:rsid w:val="005A5134"/>
    <w:rsid w:val="005A6A6C"/>
    <w:rsid w:val="005A6C99"/>
    <w:rsid w:val="005A7000"/>
    <w:rsid w:val="005A7B1D"/>
    <w:rsid w:val="005A7D28"/>
    <w:rsid w:val="005A7EB1"/>
    <w:rsid w:val="005A7F0B"/>
    <w:rsid w:val="005B0BA7"/>
    <w:rsid w:val="005B26E5"/>
    <w:rsid w:val="005B332A"/>
    <w:rsid w:val="005B377E"/>
    <w:rsid w:val="005B467E"/>
    <w:rsid w:val="005B53C1"/>
    <w:rsid w:val="005B5893"/>
    <w:rsid w:val="005B62EA"/>
    <w:rsid w:val="005B641B"/>
    <w:rsid w:val="005B6B77"/>
    <w:rsid w:val="005B73CA"/>
    <w:rsid w:val="005C14B3"/>
    <w:rsid w:val="005C1E70"/>
    <w:rsid w:val="005C1F53"/>
    <w:rsid w:val="005C2181"/>
    <w:rsid w:val="005C2584"/>
    <w:rsid w:val="005C2E48"/>
    <w:rsid w:val="005C31D0"/>
    <w:rsid w:val="005C32BF"/>
    <w:rsid w:val="005C3401"/>
    <w:rsid w:val="005C34B3"/>
    <w:rsid w:val="005C540C"/>
    <w:rsid w:val="005C5CEC"/>
    <w:rsid w:val="005C6F83"/>
    <w:rsid w:val="005C6FBF"/>
    <w:rsid w:val="005C7EE8"/>
    <w:rsid w:val="005C7FC2"/>
    <w:rsid w:val="005D1A47"/>
    <w:rsid w:val="005D1F25"/>
    <w:rsid w:val="005D2055"/>
    <w:rsid w:val="005D2263"/>
    <w:rsid w:val="005D2CCD"/>
    <w:rsid w:val="005D329E"/>
    <w:rsid w:val="005D34ED"/>
    <w:rsid w:val="005D4E05"/>
    <w:rsid w:val="005D5EBA"/>
    <w:rsid w:val="005D67E7"/>
    <w:rsid w:val="005E06E1"/>
    <w:rsid w:val="005E0BB5"/>
    <w:rsid w:val="005E187F"/>
    <w:rsid w:val="005E1971"/>
    <w:rsid w:val="005E21AD"/>
    <w:rsid w:val="005E307A"/>
    <w:rsid w:val="005E3449"/>
    <w:rsid w:val="005E426A"/>
    <w:rsid w:val="005E4A4B"/>
    <w:rsid w:val="005E4C0A"/>
    <w:rsid w:val="005E4C7F"/>
    <w:rsid w:val="005E551B"/>
    <w:rsid w:val="005E6935"/>
    <w:rsid w:val="005E76C9"/>
    <w:rsid w:val="005F0AE8"/>
    <w:rsid w:val="005F1268"/>
    <w:rsid w:val="005F2D2C"/>
    <w:rsid w:val="005F2FF0"/>
    <w:rsid w:val="005F3263"/>
    <w:rsid w:val="005F39AC"/>
    <w:rsid w:val="005F3A00"/>
    <w:rsid w:val="005F3CED"/>
    <w:rsid w:val="005F597A"/>
    <w:rsid w:val="005F6438"/>
    <w:rsid w:val="005F6802"/>
    <w:rsid w:val="005F6EBB"/>
    <w:rsid w:val="005F71CC"/>
    <w:rsid w:val="005F736D"/>
    <w:rsid w:val="00600693"/>
    <w:rsid w:val="00601864"/>
    <w:rsid w:val="006020BB"/>
    <w:rsid w:val="00603A9F"/>
    <w:rsid w:val="00603AE4"/>
    <w:rsid w:val="006041FA"/>
    <w:rsid w:val="00604C87"/>
    <w:rsid w:val="00605683"/>
    <w:rsid w:val="0060619A"/>
    <w:rsid w:val="0060645F"/>
    <w:rsid w:val="00606CA2"/>
    <w:rsid w:val="006105D2"/>
    <w:rsid w:val="0061089E"/>
    <w:rsid w:val="0061103B"/>
    <w:rsid w:val="00611604"/>
    <w:rsid w:val="00612006"/>
    <w:rsid w:val="006120C8"/>
    <w:rsid w:val="0061264B"/>
    <w:rsid w:val="00613642"/>
    <w:rsid w:val="00613B8E"/>
    <w:rsid w:val="006151BE"/>
    <w:rsid w:val="00615258"/>
    <w:rsid w:val="0061592B"/>
    <w:rsid w:val="00616AA3"/>
    <w:rsid w:val="006170B9"/>
    <w:rsid w:val="00617B9C"/>
    <w:rsid w:val="00620534"/>
    <w:rsid w:val="00621FE0"/>
    <w:rsid w:val="00621FF9"/>
    <w:rsid w:val="006226C5"/>
    <w:rsid w:val="0062458B"/>
    <w:rsid w:val="0062594D"/>
    <w:rsid w:val="0062737D"/>
    <w:rsid w:val="006278B3"/>
    <w:rsid w:val="00630253"/>
    <w:rsid w:val="00630636"/>
    <w:rsid w:val="00631302"/>
    <w:rsid w:val="00631ED3"/>
    <w:rsid w:val="00632B85"/>
    <w:rsid w:val="00633B23"/>
    <w:rsid w:val="00633D5F"/>
    <w:rsid w:val="00634419"/>
    <w:rsid w:val="00634A19"/>
    <w:rsid w:val="00634F62"/>
    <w:rsid w:val="00635B2E"/>
    <w:rsid w:val="00635D8D"/>
    <w:rsid w:val="0063713B"/>
    <w:rsid w:val="0064043D"/>
    <w:rsid w:val="00641427"/>
    <w:rsid w:val="00641549"/>
    <w:rsid w:val="0064274F"/>
    <w:rsid w:val="00643A13"/>
    <w:rsid w:val="00643A6F"/>
    <w:rsid w:val="00643B53"/>
    <w:rsid w:val="00644516"/>
    <w:rsid w:val="006449B6"/>
    <w:rsid w:val="00644F43"/>
    <w:rsid w:val="00645035"/>
    <w:rsid w:val="00645BC6"/>
    <w:rsid w:val="00646CF2"/>
    <w:rsid w:val="00646EEA"/>
    <w:rsid w:val="00650596"/>
    <w:rsid w:val="0065127B"/>
    <w:rsid w:val="006527CD"/>
    <w:rsid w:val="00654F09"/>
    <w:rsid w:val="00655BDF"/>
    <w:rsid w:val="00656AE6"/>
    <w:rsid w:val="00656F9B"/>
    <w:rsid w:val="00661003"/>
    <w:rsid w:val="0066121F"/>
    <w:rsid w:val="006621BB"/>
    <w:rsid w:val="006621DF"/>
    <w:rsid w:val="00662DA1"/>
    <w:rsid w:val="00662DB2"/>
    <w:rsid w:val="00663701"/>
    <w:rsid w:val="00663C9B"/>
    <w:rsid w:val="006641DD"/>
    <w:rsid w:val="00664634"/>
    <w:rsid w:val="00664D53"/>
    <w:rsid w:val="00664E39"/>
    <w:rsid w:val="00665219"/>
    <w:rsid w:val="00665E7B"/>
    <w:rsid w:val="00665EB5"/>
    <w:rsid w:val="0066665D"/>
    <w:rsid w:val="00666C5F"/>
    <w:rsid w:val="00666D12"/>
    <w:rsid w:val="006675D6"/>
    <w:rsid w:val="00667896"/>
    <w:rsid w:val="00667B0A"/>
    <w:rsid w:val="00667FEB"/>
    <w:rsid w:val="0067092A"/>
    <w:rsid w:val="0067110B"/>
    <w:rsid w:val="0067175F"/>
    <w:rsid w:val="0067181C"/>
    <w:rsid w:val="006718C2"/>
    <w:rsid w:val="00671DF6"/>
    <w:rsid w:val="00671F18"/>
    <w:rsid w:val="00672097"/>
    <w:rsid w:val="006723C9"/>
    <w:rsid w:val="00672565"/>
    <w:rsid w:val="00673EAC"/>
    <w:rsid w:val="006748B5"/>
    <w:rsid w:val="0067491C"/>
    <w:rsid w:val="00675752"/>
    <w:rsid w:val="00675911"/>
    <w:rsid w:val="0067599B"/>
    <w:rsid w:val="0067698D"/>
    <w:rsid w:val="00677F02"/>
    <w:rsid w:val="00680072"/>
    <w:rsid w:val="00681995"/>
    <w:rsid w:val="0068269A"/>
    <w:rsid w:val="00682A53"/>
    <w:rsid w:val="0068479D"/>
    <w:rsid w:val="00685236"/>
    <w:rsid w:val="006853DF"/>
    <w:rsid w:val="0068591B"/>
    <w:rsid w:val="00686832"/>
    <w:rsid w:val="00690F18"/>
    <w:rsid w:val="00691DEF"/>
    <w:rsid w:val="006920E4"/>
    <w:rsid w:val="00692684"/>
    <w:rsid w:val="0069278A"/>
    <w:rsid w:val="00692874"/>
    <w:rsid w:val="006933F8"/>
    <w:rsid w:val="006956F9"/>
    <w:rsid w:val="0069673C"/>
    <w:rsid w:val="00696D44"/>
    <w:rsid w:val="00697136"/>
    <w:rsid w:val="00697460"/>
    <w:rsid w:val="00697C8A"/>
    <w:rsid w:val="00697C98"/>
    <w:rsid w:val="006A08B3"/>
    <w:rsid w:val="006A0FE3"/>
    <w:rsid w:val="006A1422"/>
    <w:rsid w:val="006A1440"/>
    <w:rsid w:val="006A14F4"/>
    <w:rsid w:val="006A1C7A"/>
    <w:rsid w:val="006A21B6"/>
    <w:rsid w:val="006A2CCE"/>
    <w:rsid w:val="006A41A1"/>
    <w:rsid w:val="006A5015"/>
    <w:rsid w:val="006A56D1"/>
    <w:rsid w:val="006A65F9"/>
    <w:rsid w:val="006A7BFF"/>
    <w:rsid w:val="006A7E3F"/>
    <w:rsid w:val="006B0310"/>
    <w:rsid w:val="006B059B"/>
    <w:rsid w:val="006B0C85"/>
    <w:rsid w:val="006B1ED9"/>
    <w:rsid w:val="006B2B08"/>
    <w:rsid w:val="006B380B"/>
    <w:rsid w:val="006B3A8A"/>
    <w:rsid w:val="006B3C2C"/>
    <w:rsid w:val="006B3EAB"/>
    <w:rsid w:val="006B4274"/>
    <w:rsid w:val="006B4321"/>
    <w:rsid w:val="006B4B6A"/>
    <w:rsid w:val="006B4C5F"/>
    <w:rsid w:val="006B4D09"/>
    <w:rsid w:val="006B619B"/>
    <w:rsid w:val="006B643E"/>
    <w:rsid w:val="006B6770"/>
    <w:rsid w:val="006B7314"/>
    <w:rsid w:val="006B7748"/>
    <w:rsid w:val="006C032D"/>
    <w:rsid w:val="006C1AFC"/>
    <w:rsid w:val="006C1B33"/>
    <w:rsid w:val="006C4614"/>
    <w:rsid w:val="006C490F"/>
    <w:rsid w:val="006C5113"/>
    <w:rsid w:val="006C5279"/>
    <w:rsid w:val="006C680B"/>
    <w:rsid w:val="006C6AED"/>
    <w:rsid w:val="006C7974"/>
    <w:rsid w:val="006C7F76"/>
    <w:rsid w:val="006D09AD"/>
    <w:rsid w:val="006D0B43"/>
    <w:rsid w:val="006D1208"/>
    <w:rsid w:val="006D1392"/>
    <w:rsid w:val="006D2C4D"/>
    <w:rsid w:val="006D3AE9"/>
    <w:rsid w:val="006D3B1B"/>
    <w:rsid w:val="006D3B43"/>
    <w:rsid w:val="006D42EE"/>
    <w:rsid w:val="006D477E"/>
    <w:rsid w:val="006D491F"/>
    <w:rsid w:val="006D4B39"/>
    <w:rsid w:val="006D4F52"/>
    <w:rsid w:val="006D57B4"/>
    <w:rsid w:val="006D644C"/>
    <w:rsid w:val="006D6502"/>
    <w:rsid w:val="006D6AD3"/>
    <w:rsid w:val="006D6B5E"/>
    <w:rsid w:val="006D74DE"/>
    <w:rsid w:val="006E0448"/>
    <w:rsid w:val="006E0872"/>
    <w:rsid w:val="006E13AE"/>
    <w:rsid w:val="006E2227"/>
    <w:rsid w:val="006E2538"/>
    <w:rsid w:val="006E2E08"/>
    <w:rsid w:val="006E3168"/>
    <w:rsid w:val="006E3B49"/>
    <w:rsid w:val="006E3D71"/>
    <w:rsid w:val="006E3F98"/>
    <w:rsid w:val="006E3FE5"/>
    <w:rsid w:val="006E402F"/>
    <w:rsid w:val="006E4186"/>
    <w:rsid w:val="006E473B"/>
    <w:rsid w:val="006E4947"/>
    <w:rsid w:val="006E5334"/>
    <w:rsid w:val="006E58F0"/>
    <w:rsid w:val="006E7147"/>
    <w:rsid w:val="006E7DB3"/>
    <w:rsid w:val="006F064E"/>
    <w:rsid w:val="006F06EB"/>
    <w:rsid w:val="006F16DD"/>
    <w:rsid w:val="006F25BA"/>
    <w:rsid w:val="006F275B"/>
    <w:rsid w:val="006F27AB"/>
    <w:rsid w:val="006F3A66"/>
    <w:rsid w:val="006F47A6"/>
    <w:rsid w:val="006F4D93"/>
    <w:rsid w:val="006F5A73"/>
    <w:rsid w:val="006F5DFA"/>
    <w:rsid w:val="006F732C"/>
    <w:rsid w:val="006F7ACF"/>
    <w:rsid w:val="006F7E7B"/>
    <w:rsid w:val="007003F8"/>
    <w:rsid w:val="00700D00"/>
    <w:rsid w:val="007011B9"/>
    <w:rsid w:val="007019D5"/>
    <w:rsid w:val="007025C8"/>
    <w:rsid w:val="00702780"/>
    <w:rsid w:val="00702B5F"/>
    <w:rsid w:val="00706983"/>
    <w:rsid w:val="00706B9A"/>
    <w:rsid w:val="00706EBF"/>
    <w:rsid w:val="00707794"/>
    <w:rsid w:val="0071005D"/>
    <w:rsid w:val="00710305"/>
    <w:rsid w:val="00710412"/>
    <w:rsid w:val="00710484"/>
    <w:rsid w:val="00710789"/>
    <w:rsid w:val="007121ED"/>
    <w:rsid w:val="00712317"/>
    <w:rsid w:val="007141B5"/>
    <w:rsid w:val="00714534"/>
    <w:rsid w:val="00714ACB"/>
    <w:rsid w:val="00714E6F"/>
    <w:rsid w:val="00716AEC"/>
    <w:rsid w:val="00716D46"/>
    <w:rsid w:val="00716E97"/>
    <w:rsid w:val="00717D71"/>
    <w:rsid w:val="00721631"/>
    <w:rsid w:val="00721780"/>
    <w:rsid w:val="00723092"/>
    <w:rsid w:val="00723335"/>
    <w:rsid w:val="007240BA"/>
    <w:rsid w:val="007248A6"/>
    <w:rsid w:val="00726049"/>
    <w:rsid w:val="00726FC0"/>
    <w:rsid w:val="00727048"/>
    <w:rsid w:val="00727FF2"/>
    <w:rsid w:val="00730000"/>
    <w:rsid w:val="007309F4"/>
    <w:rsid w:val="00732027"/>
    <w:rsid w:val="00732443"/>
    <w:rsid w:val="0073286A"/>
    <w:rsid w:val="00732EE0"/>
    <w:rsid w:val="007334C7"/>
    <w:rsid w:val="007349C3"/>
    <w:rsid w:val="00734F67"/>
    <w:rsid w:val="007354C0"/>
    <w:rsid w:val="00735E5E"/>
    <w:rsid w:val="00736083"/>
    <w:rsid w:val="0073614E"/>
    <w:rsid w:val="007364B7"/>
    <w:rsid w:val="00740090"/>
    <w:rsid w:val="00740734"/>
    <w:rsid w:val="00740E00"/>
    <w:rsid w:val="00741B4C"/>
    <w:rsid w:val="0074232A"/>
    <w:rsid w:val="00742D3F"/>
    <w:rsid w:val="00742E09"/>
    <w:rsid w:val="007434F0"/>
    <w:rsid w:val="00743548"/>
    <w:rsid w:val="00743975"/>
    <w:rsid w:val="007439FF"/>
    <w:rsid w:val="007448EC"/>
    <w:rsid w:val="00744FD8"/>
    <w:rsid w:val="007455C4"/>
    <w:rsid w:val="00745C0D"/>
    <w:rsid w:val="007460D2"/>
    <w:rsid w:val="0074653F"/>
    <w:rsid w:val="0074672D"/>
    <w:rsid w:val="0074673F"/>
    <w:rsid w:val="00746A59"/>
    <w:rsid w:val="007474C2"/>
    <w:rsid w:val="007474F9"/>
    <w:rsid w:val="00747DDA"/>
    <w:rsid w:val="00751667"/>
    <w:rsid w:val="007519AA"/>
    <w:rsid w:val="00753420"/>
    <w:rsid w:val="007535AB"/>
    <w:rsid w:val="00753C44"/>
    <w:rsid w:val="007545A5"/>
    <w:rsid w:val="00755D43"/>
    <w:rsid w:val="00755D5C"/>
    <w:rsid w:val="007574D4"/>
    <w:rsid w:val="00757514"/>
    <w:rsid w:val="00760173"/>
    <w:rsid w:val="00761203"/>
    <w:rsid w:val="007619FF"/>
    <w:rsid w:val="00761B32"/>
    <w:rsid w:val="00761DCC"/>
    <w:rsid w:val="00762338"/>
    <w:rsid w:val="00762880"/>
    <w:rsid w:val="00762A64"/>
    <w:rsid w:val="00763957"/>
    <w:rsid w:val="007642CA"/>
    <w:rsid w:val="0076470C"/>
    <w:rsid w:val="007662E6"/>
    <w:rsid w:val="007673B3"/>
    <w:rsid w:val="0076763E"/>
    <w:rsid w:val="007700AB"/>
    <w:rsid w:val="00770FAE"/>
    <w:rsid w:val="007710D4"/>
    <w:rsid w:val="00771D0A"/>
    <w:rsid w:val="00772F47"/>
    <w:rsid w:val="00774144"/>
    <w:rsid w:val="00774341"/>
    <w:rsid w:val="007745AC"/>
    <w:rsid w:val="00774B5E"/>
    <w:rsid w:val="00775125"/>
    <w:rsid w:val="00775967"/>
    <w:rsid w:val="00775C0A"/>
    <w:rsid w:val="00777283"/>
    <w:rsid w:val="007773AD"/>
    <w:rsid w:val="00780BF8"/>
    <w:rsid w:val="00781C70"/>
    <w:rsid w:val="0078210E"/>
    <w:rsid w:val="0078330B"/>
    <w:rsid w:val="007835D1"/>
    <w:rsid w:val="00783D80"/>
    <w:rsid w:val="00784D36"/>
    <w:rsid w:val="00784E92"/>
    <w:rsid w:val="007856F8"/>
    <w:rsid w:val="0078702F"/>
    <w:rsid w:val="0079056E"/>
    <w:rsid w:val="007905E4"/>
    <w:rsid w:val="00790B59"/>
    <w:rsid w:val="00790BB2"/>
    <w:rsid w:val="0079172E"/>
    <w:rsid w:val="00791BF0"/>
    <w:rsid w:val="00792412"/>
    <w:rsid w:val="007927FF"/>
    <w:rsid w:val="00792E68"/>
    <w:rsid w:val="00793EE2"/>
    <w:rsid w:val="00794F9B"/>
    <w:rsid w:val="0079510E"/>
    <w:rsid w:val="007957BF"/>
    <w:rsid w:val="007962B9"/>
    <w:rsid w:val="00796345"/>
    <w:rsid w:val="007964F7"/>
    <w:rsid w:val="00796CA4"/>
    <w:rsid w:val="00797577"/>
    <w:rsid w:val="00797847"/>
    <w:rsid w:val="00797A59"/>
    <w:rsid w:val="00797FEB"/>
    <w:rsid w:val="007A0324"/>
    <w:rsid w:val="007A1258"/>
    <w:rsid w:val="007A2AE7"/>
    <w:rsid w:val="007A3A08"/>
    <w:rsid w:val="007A3B28"/>
    <w:rsid w:val="007A410A"/>
    <w:rsid w:val="007A4BC9"/>
    <w:rsid w:val="007A648E"/>
    <w:rsid w:val="007A74B0"/>
    <w:rsid w:val="007A7DF7"/>
    <w:rsid w:val="007B0801"/>
    <w:rsid w:val="007B0E1D"/>
    <w:rsid w:val="007B1910"/>
    <w:rsid w:val="007B1B21"/>
    <w:rsid w:val="007B240F"/>
    <w:rsid w:val="007B4152"/>
    <w:rsid w:val="007B4BA0"/>
    <w:rsid w:val="007B4D05"/>
    <w:rsid w:val="007B4EA7"/>
    <w:rsid w:val="007B7C83"/>
    <w:rsid w:val="007C0017"/>
    <w:rsid w:val="007C0021"/>
    <w:rsid w:val="007C0ED9"/>
    <w:rsid w:val="007C21E4"/>
    <w:rsid w:val="007C27D1"/>
    <w:rsid w:val="007C2EE9"/>
    <w:rsid w:val="007C356A"/>
    <w:rsid w:val="007C36DF"/>
    <w:rsid w:val="007C4631"/>
    <w:rsid w:val="007C4A91"/>
    <w:rsid w:val="007C58C8"/>
    <w:rsid w:val="007C5A0A"/>
    <w:rsid w:val="007C5AD8"/>
    <w:rsid w:val="007C6F48"/>
    <w:rsid w:val="007D097D"/>
    <w:rsid w:val="007D15FA"/>
    <w:rsid w:val="007D174A"/>
    <w:rsid w:val="007D20BC"/>
    <w:rsid w:val="007D2488"/>
    <w:rsid w:val="007D359A"/>
    <w:rsid w:val="007D416C"/>
    <w:rsid w:val="007D465D"/>
    <w:rsid w:val="007D4B6F"/>
    <w:rsid w:val="007D5399"/>
    <w:rsid w:val="007D59D4"/>
    <w:rsid w:val="007D70AA"/>
    <w:rsid w:val="007E0306"/>
    <w:rsid w:val="007E19AE"/>
    <w:rsid w:val="007E214D"/>
    <w:rsid w:val="007E4880"/>
    <w:rsid w:val="007E5940"/>
    <w:rsid w:val="007E67A2"/>
    <w:rsid w:val="007E6F45"/>
    <w:rsid w:val="007E7551"/>
    <w:rsid w:val="007E7DF5"/>
    <w:rsid w:val="007F0392"/>
    <w:rsid w:val="007F0789"/>
    <w:rsid w:val="007F0899"/>
    <w:rsid w:val="007F0999"/>
    <w:rsid w:val="007F1127"/>
    <w:rsid w:val="007F143C"/>
    <w:rsid w:val="007F2489"/>
    <w:rsid w:val="007F24A2"/>
    <w:rsid w:val="007F3ADC"/>
    <w:rsid w:val="007F4076"/>
    <w:rsid w:val="007F4165"/>
    <w:rsid w:val="007F45C4"/>
    <w:rsid w:val="007F56E5"/>
    <w:rsid w:val="007F5737"/>
    <w:rsid w:val="007F5E57"/>
    <w:rsid w:val="007F64D3"/>
    <w:rsid w:val="007F6654"/>
    <w:rsid w:val="00800DF1"/>
    <w:rsid w:val="0080101E"/>
    <w:rsid w:val="00801922"/>
    <w:rsid w:val="00801C62"/>
    <w:rsid w:val="00803182"/>
    <w:rsid w:val="0080331D"/>
    <w:rsid w:val="008041CD"/>
    <w:rsid w:val="0080441D"/>
    <w:rsid w:val="0080485C"/>
    <w:rsid w:val="00804E54"/>
    <w:rsid w:val="00805575"/>
    <w:rsid w:val="008055AA"/>
    <w:rsid w:val="008079FD"/>
    <w:rsid w:val="00807B8D"/>
    <w:rsid w:val="00812FF3"/>
    <w:rsid w:val="008145FC"/>
    <w:rsid w:val="0081497A"/>
    <w:rsid w:val="00814EF8"/>
    <w:rsid w:val="00815121"/>
    <w:rsid w:val="00815A7B"/>
    <w:rsid w:val="00815F2C"/>
    <w:rsid w:val="00815FDD"/>
    <w:rsid w:val="00816588"/>
    <w:rsid w:val="00816686"/>
    <w:rsid w:val="00817565"/>
    <w:rsid w:val="008207AF"/>
    <w:rsid w:val="00821D09"/>
    <w:rsid w:val="00822217"/>
    <w:rsid w:val="0082366F"/>
    <w:rsid w:val="0082374B"/>
    <w:rsid w:val="00823A3F"/>
    <w:rsid w:val="00823FC9"/>
    <w:rsid w:val="00824CCA"/>
    <w:rsid w:val="0082594B"/>
    <w:rsid w:val="00825D07"/>
    <w:rsid w:val="00825E28"/>
    <w:rsid w:val="00825FB7"/>
    <w:rsid w:val="008260D2"/>
    <w:rsid w:val="00826CBF"/>
    <w:rsid w:val="00826DE7"/>
    <w:rsid w:val="008301CF"/>
    <w:rsid w:val="00830E22"/>
    <w:rsid w:val="0083143A"/>
    <w:rsid w:val="008316FD"/>
    <w:rsid w:val="00831D91"/>
    <w:rsid w:val="00831EDB"/>
    <w:rsid w:val="00832392"/>
    <w:rsid w:val="00832882"/>
    <w:rsid w:val="008331FA"/>
    <w:rsid w:val="008339A2"/>
    <w:rsid w:val="00835063"/>
    <w:rsid w:val="008352D9"/>
    <w:rsid w:val="00835F90"/>
    <w:rsid w:val="008403F8"/>
    <w:rsid w:val="00840DCD"/>
    <w:rsid w:val="0084247A"/>
    <w:rsid w:val="00843385"/>
    <w:rsid w:val="008435F3"/>
    <w:rsid w:val="0084367C"/>
    <w:rsid w:val="00843ACF"/>
    <w:rsid w:val="00843BBC"/>
    <w:rsid w:val="00843DB6"/>
    <w:rsid w:val="00845F40"/>
    <w:rsid w:val="008462D4"/>
    <w:rsid w:val="008474D3"/>
    <w:rsid w:val="008476D9"/>
    <w:rsid w:val="00850603"/>
    <w:rsid w:val="00850D76"/>
    <w:rsid w:val="00851352"/>
    <w:rsid w:val="00852807"/>
    <w:rsid w:val="00852A09"/>
    <w:rsid w:val="008535A2"/>
    <w:rsid w:val="00853C1C"/>
    <w:rsid w:val="00854C4B"/>
    <w:rsid w:val="00856985"/>
    <w:rsid w:val="00857285"/>
    <w:rsid w:val="00860A0E"/>
    <w:rsid w:val="00862F3E"/>
    <w:rsid w:val="008630A2"/>
    <w:rsid w:val="008636F2"/>
    <w:rsid w:val="0086384B"/>
    <w:rsid w:val="008643C0"/>
    <w:rsid w:val="00864B70"/>
    <w:rsid w:val="0086532B"/>
    <w:rsid w:val="0086533E"/>
    <w:rsid w:val="00865558"/>
    <w:rsid w:val="00866A04"/>
    <w:rsid w:val="0087045C"/>
    <w:rsid w:val="0087094F"/>
    <w:rsid w:val="00871CF3"/>
    <w:rsid w:val="00872649"/>
    <w:rsid w:val="008728B8"/>
    <w:rsid w:val="008732B7"/>
    <w:rsid w:val="00873816"/>
    <w:rsid w:val="0087517A"/>
    <w:rsid w:val="008759D8"/>
    <w:rsid w:val="00875A7F"/>
    <w:rsid w:val="00875D0C"/>
    <w:rsid w:val="008768CA"/>
    <w:rsid w:val="008779F8"/>
    <w:rsid w:val="00877CAC"/>
    <w:rsid w:val="00877CF1"/>
    <w:rsid w:val="0088107B"/>
    <w:rsid w:val="0088270D"/>
    <w:rsid w:val="00882A2A"/>
    <w:rsid w:val="00883054"/>
    <w:rsid w:val="0088311C"/>
    <w:rsid w:val="00883ECC"/>
    <w:rsid w:val="00884B05"/>
    <w:rsid w:val="008850F9"/>
    <w:rsid w:val="008852A3"/>
    <w:rsid w:val="008852FD"/>
    <w:rsid w:val="008854FB"/>
    <w:rsid w:val="00885848"/>
    <w:rsid w:val="0088613F"/>
    <w:rsid w:val="008865FD"/>
    <w:rsid w:val="00887C57"/>
    <w:rsid w:val="00890366"/>
    <w:rsid w:val="00890ECC"/>
    <w:rsid w:val="008919DC"/>
    <w:rsid w:val="00891CA5"/>
    <w:rsid w:val="00891D8D"/>
    <w:rsid w:val="00891F07"/>
    <w:rsid w:val="008927EF"/>
    <w:rsid w:val="0089291B"/>
    <w:rsid w:val="008941DD"/>
    <w:rsid w:val="0089565B"/>
    <w:rsid w:val="00896566"/>
    <w:rsid w:val="00896A57"/>
    <w:rsid w:val="008A0A50"/>
    <w:rsid w:val="008A0A74"/>
    <w:rsid w:val="008A0F03"/>
    <w:rsid w:val="008A17E0"/>
    <w:rsid w:val="008A2CB6"/>
    <w:rsid w:val="008A3274"/>
    <w:rsid w:val="008A3D0B"/>
    <w:rsid w:val="008A428B"/>
    <w:rsid w:val="008A4BF1"/>
    <w:rsid w:val="008A4DBA"/>
    <w:rsid w:val="008A4FC8"/>
    <w:rsid w:val="008A62C3"/>
    <w:rsid w:val="008A74E5"/>
    <w:rsid w:val="008A7944"/>
    <w:rsid w:val="008A7CAE"/>
    <w:rsid w:val="008A7DFB"/>
    <w:rsid w:val="008A7E52"/>
    <w:rsid w:val="008B0C97"/>
    <w:rsid w:val="008B0EA8"/>
    <w:rsid w:val="008B151F"/>
    <w:rsid w:val="008B1683"/>
    <w:rsid w:val="008B2474"/>
    <w:rsid w:val="008B2C95"/>
    <w:rsid w:val="008B35A9"/>
    <w:rsid w:val="008B3E5A"/>
    <w:rsid w:val="008B4018"/>
    <w:rsid w:val="008B4133"/>
    <w:rsid w:val="008B48BB"/>
    <w:rsid w:val="008B5563"/>
    <w:rsid w:val="008B62A6"/>
    <w:rsid w:val="008B65E6"/>
    <w:rsid w:val="008B7039"/>
    <w:rsid w:val="008B753E"/>
    <w:rsid w:val="008B7E5D"/>
    <w:rsid w:val="008C0F63"/>
    <w:rsid w:val="008C1897"/>
    <w:rsid w:val="008C21CD"/>
    <w:rsid w:val="008C2307"/>
    <w:rsid w:val="008C2463"/>
    <w:rsid w:val="008C2CC1"/>
    <w:rsid w:val="008C2F4D"/>
    <w:rsid w:val="008C3225"/>
    <w:rsid w:val="008C3616"/>
    <w:rsid w:val="008C5EC4"/>
    <w:rsid w:val="008C6892"/>
    <w:rsid w:val="008C6B6A"/>
    <w:rsid w:val="008C72C3"/>
    <w:rsid w:val="008C798C"/>
    <w:rsid w:val="008D0451"/>
    <w:rsid w:val="008D0655"/>
    <w:rsid w:val="008D06AE"/>
    <w:rsid w:val="008D0D50"/>
    <w:rsid w:val="008D1D11"/>
    <w:rsid w:val="008D27E7"/>
    <w:rsid w:val="008D3341"/>
    <w:rsid w:val="008D3C52"/>
    <w:rsid w:val="008D4282"/>
    <w:rsid w:val="008D4BCF"/>
    <w:rsid w:val="008D4D2F"/>
    <w:rsid w:val="008D4F82"/>
    <w:rsid w:val="008D5461"/>
    <w:rsid w:val="008D69D2"/>
    <w:rsid w:val="008D710D"/>
    <w:rsid w:val="008D719B"/>
    <w:rsid w:val="008D7DFD"/>
    <w:rsid w:val="008E0AD3"/>
    <w:rsid w:val="008E0BA0"/>
    <w:rsid w:val="008E1873"/>
    <w:rsid w:val="008E1F7F"/>
    <w:rsid w:val="008E300C"/>
    <w:rsid w:val="008E3BF9"/>
    <w:rsid w:val="008E4287"/>
    <w:rsid w:val="008E52B6"/>
    <w:rsid w:val="008E5660"/>
    <w:rsid w:val="008E59F2"/>
    <w:rsid w:val="008E6049"/>
    <w:rsid w:val="008E675F"/>
    <w:rsid w:val="008E7E66"/>
    <w:rsid w:val="008F0134"/>
    <w:rsid w:val="008F01FE"/>
    <w:rsid w:val="008F059B"/>
    <w:rsid w:val="008F0C64"/>
    <w:rsid w:val="008F248A"/>
    <w:rsid w:val="008F2636"/>
    <w:rsid w:val="008F2D38"/>
    <w:rsid w:val="008F2FB6"/>
    <w:rsid w:val="008F3A97"/>
    <w:rsid w:val="008F3DD4"/>
    <w:rsid w:val="008F47A6"/>
    <w:rsid w:val="008F4C4B"/>
    <w:rsid w:val="008F54DA"/>
    <w:rsid w:val="008F5D0D"/>
    <w:rsid w:val="008F6E78"/>
    <w:rsid w:val="008F7176"/>
    <w:rsid w:val="008F7D5D"/>
    <w:rsid w:val="008F7ECB"/>
    <w:rsid w:val="0090045F"/>
    <w:rsid w:val="009007CC"/>
    <w:rsid w:val="0090130E"/>
    <w:rsid w:val="00901981"/>
    <w:rsid w:val="009022B5"/>
    <w:rsid w:val="009031B6"/>
    <w:rsid w:val="00903DAA"/>
    <w:rsid w:val="00903E19"/>
    <w:rsid w:val="009048F9"/>
    <w:rsid w:val="00904BBB"/>
    <w:rsid w:val="00904E4F"/>
    <w:rsid w:val="0090509B"/>
    <w:rsid w:val="009067A8"/>
    <w:rsid w:val="00907921"/>
    <w:rsid w:val="0091081E"/>
    <w:rsid w:val="00910C8B"/>
    <w:rsid w:val="00910F03"/>
    <w:rsid w:val="00910F35"/>
    <w:rsid w:val="00911044"/>
    <w:rsid w:val="0091127F"/>
    <w:rsid w:val="009113ED"/>
    <w:rsid w:val="009126D5"/>
    <w:rsid w:val="00912785"/>
    <w:rsid w:val="00912B02"/>
    <w:rsid w:val="00912C54"/>
    <w:rsid w:val="00913547"/>
    <w:rsid w:val="009140F9"/>
    <w:rsid w:val="00914B04"/>
    <w:rsid w:val="00915970"/>
    <w:rsid w:val="00915B0F"/>
    <w:rsid w:val="00915F6D"/>
    <w:rsid w:val="0091657E"/>
    <w:rsid w:val="0091685E"/>
    <w:rsid w:val="0091767A"/>
    <w:rsid w:val="009201EE"/>
    <w:rsid w:val="0092062C"/>
    <w:rsid w:val="00920B1E"/>
    <w:rsid w:val="00920B3C"/>
    <w:rsid w:val="009216D8"/>
    <w:rsid w:val="00921AC0"/>
    <w:rsid w:val="00922112"/>
    <w:rsid w:val="00922EA0"/>
    <w:rsid w:val="009231DA"/>
    <w:rsid w:val="0092381F"/>
    <w:rsid w:val="0092514A"/>
    <w:rsid w:val="00927326"/>
    <w:rsid w:val="00927327"/>
    <w:rsid w:val="00930923"/>
    <w:rsid w:val="00930994"/>
    <w:rsid w:val="00931465"/>
    <w:rsid w:val="00933239"/>
    <w:rsid w:val="00933F29"/>
    <w:rsid w:val="0093461B"/>
    <w:rsid w:val="0093519D"/>
    <w:rsid w:val="009352C9"/>
    <w:rsid w:val="00935FAE"/>
    <w:rsid w:val="00936A81"/>
    <w:rsid w:val="00936AC4"/>
    <w:rsid w:val="00936E1F"/>
    <w:rsid w:val="00936EBA"/>
    <w:rsid w:val="00936F75"/>
    <w:rsid w:val="009374CC"/>
    <w:rsid w:val="00937791"/>
    <w:rsid w:val="00937FEA"/>
    <w:rsid w:val="00940FB9"/>
    <w:rsid w:val="00941B14"/>
    <w:rsid w:val="00942888"/>
    <w:rsid w:val="00942F21"/>
    <w:rsid w:val="00944882"/>
    <w:rsid w:val="009458EB"/>
    <w:rsid w:val="00945E32"/>
    <w:rsid w:val="00946143"/>
    <w:rsid w:val="00947682"/>
    <w:rsid w:val="00950318"/>
    <w:rsid w:val="0095130A"/>
    <w:rsid w:val="009527F5"/>
    <w:rsid w:val="009528D7"/>
    <w:rsid w:val="00954611"/>
    <w:rsid w:val="00956004"/>
    <w:rsid w:val="00956AEB"/>
    <w:rsid w:val="009571F2"/>
    <w:rsid w:val="00957796"/>
    <w:rsid w:val="0096095A"/>
    <w:rsid w:val="009610A4"/>
    <w:rsid w:val="00961210"/>
    <w:rsid w:val="00961B66"/>
    <w:rsid w:val="0096232F"/>
    <w:rsid w:val="00962872"/>
    <w:rsid w:val="0096287E"/>
    <w:rsid w:val="00962A13"/>
    <w:rsid w:val="00962C33"/>
    <w:rsid w:val="00962C8B"/>
    <w:rsid w:val="009632EE"/>
    <w:rsid w:val="00963A48"/>
    <w:rsid w:val="00963F77"/>
    <w:rsid w:val="009643F2"/>
    <w:rsid w:val="009652D1"/>
    <w:rsid w:val="00965FE6"/>
    <w:rsid w:val="00966CDE"/>
    <w:rsid w:val="00967370"/>
    <w:rsid w:val="00967995"/>
    <w:rsid w:val="00967A45"/>
    <w:rsid w:val="009700E4"/>
    <w:rsid w:val="009703AB"/>
    <w:rsid w:val="00970ED6"/>
    <w:rsid w:val="00971D5D"/>
    <w:rsid w:val="00972169"/>
    <w:rsid w:val="009721DD"/>
    <w:rsid w:val="0097252C"/>
    <w:rsid w:val="00972C79"/>
    <w:rsid w:val="009733F0"/>
    <w:rsid w:val="00973A6F"/>
    <w:rsid w:val="00974848"/>
    <w:rsid w:val="00974B9D"/>
    <w:rsid w:val="009753D9"/>
    <w:rsid w:val="0097566F"/>
    <w:rsid w:val="0097681E"/>
    <w:rsid w:val="00976A8A"/>
    <w:rsid w:val="009807B0"/>
    <w:rsid w:val="00980AD4"/>
    <w:rsid w:val="00980EC5"/>
    <w:rsid w:val="009819F4"/>
    <w:rsid w:val="00982246"/>
    <w:rsid w:val="009825E3"/>
    <w:rsid w:val="00982726"/>
    <w:rsid w:val="00982C85"/>
    <w:rsid w:val="009841CA"/>
    <w:rsid w:val="00984382"/>
    <w:rsid w:val="0098524E"/>
    <w:rsid w:val="0098536C"/>
    <w:rsid w:val="0098604C"/>
    <w:rsid w:val="00986E84"/>
    <w:rsid w:val="00987805"/>
    <w:rsid w:val="00990B15"/>
    <w:rsid w:val="00990C98"/>
    <w:rsid w:val="009913F3"/>
    <w:rsid w:val="00991A24"/>
    <w:rsid w:val="00991E0E"/>
    <w:rsid w:val="009925D3"/>
    <w:rsid w:val="00992EAA"/>
    <w:rsid w:val="00994882"/>
    <w:rsid w:val="00994C74"/>
    <w:rsid w:val="0099580B"/>
    <w:rsid w:val="00995C82"/>
    <w:rsid w:val="00995D1C"/>
    <w:rsid w:val="0099618E"/>
    <w:rsid w:val="009963E0"/>
    <w:rsid w:val="00996ECD"/>
    <w:rsid w:val="009A0BBE"/>
    <w:rsid w:val="009A13D8"/>
    <w:rsid w:val="009A18F4"/>
    <w:rsid w:val="009A1CE3"/>
    <w:rsid w:val="009A2138"/>
    <w:rsid w:val="009A3BD4"/>
    <w:rsid w:val="009A47D3"/>
    <w:rsid w:val="009A5791"/>
    <w:rsid w:val="009A5872"/>
    <w:rsid w:val="009A5E74"/>
    <w:rsid w:val="009A7698"/>
    <w:rsid w:val="009A76FC"/>
    <w:rsid w:val="009A7A15"/>
    <w:rsid w:val="009B060C"/>
    <w:rsid w:val="009B1163"/>
    <w:rsid w:val="009B11A9"/>
    <w:rsid w:val="009B2CC1"/>
    <w:rsid w:val="009B2D5B"/>
    <w:rsid w:val="009B3012"/>
    <w:rsid w:val="009B3013"/>
    <w:rsid w:val="009B31D6"/>
    <w:rsid w:val="009B398F"/>
    <w:rsid w:val="009B3E0B"/>
    <w:rsid w:val="009B422B"/>
    <w:rsid w:val="009B5489"/>
    <w:rsid w:val="009B5896"/>
    <w:rsid w:val="009B6C68"/>
    <w:rsid w:val="009B6E34"/>
    <w:rsid w:val="009B6F57"/>
    <w:rsid w:val="009B7D93"/>
    <w:rsid w:val="009C1049"/>
    <w:rsid w:val="009C11D4"/>
    <w:rsid w:val="009C13DC"/>
    <w:rsid w:val="009C190F"/>
    <w:rsid w:val="009C1B66"/>
    <w:rsid w:val="009C1F9C"/>
    <w:rsid w:val="009C2152"/>
    <w:rsid w:val="009C2198"/>
    <w:rsid w:val="009C2A54"/>
    <w:rsid w:val="009C2A78"/>
    <w:rsid w:val="009C2B2C"/>
    <w:rsid w:val="009C32B7"/>
    <w:rsid w:val="009C3327"/>
    <w:rsid w:val="009C59B7"/>
    <w:rsid w:val="009C649D"/>
    <w:rsid w:val="009C6EC6"/>
    <w:rsid w:val="009C7088"/>
    <w:rsid w:val="009C712C"/>
    <w:rsid w:val="009C76D1"/>
    <w:rsid w:val="009C7918"/>
    <w:rsid w:val="009D02A3"/>
    <w:rsid w:val="009D03B0"/>
    <w:rsid w:val="009D1565"/>
    <w:rsid w:val="009D1CB7"/>
    <w:rsid w:val="009D2483"/>
    <w:rsid w:val="009D24D2"/>
    <w:rsid w:val="009D2C1A"/>
    <w:rsid w:val="009D3FC6"/>
    <w:rsid w:val="009D4DFD"/>
    <w:rsid w:val="009D5137"/>
    <w:rsid w:val="009D5D0A"/>
    <w:rsid w:val="009D6A6D"/>
    <w:rsid w:val="009D7504"/>
    <w:rsid w:val="009E068B"/>
    <w:rsid w:val="009E0B1B"/>
    <w:rsid w:val="009E0B20"/>
    <w:rsid w:val="009E0CC7"/>
    <w:rsid w:val="009E2839"/>
    <w:rsid w:val="009E3D5F"/>
    <w:rsid w:val="009E4598"/>
    <w:rsid w:val="009E5B42"/>
    <w:rsid w:val="009E6332"/>
    <w:rsid w:val="009E707C"/>
    <w:rsid w:val="009E74A4"/>
    <w:rsid w:val="009F10EE"/>
    <w:rsid w:val="009F1FED"/>
    <w:rsid w:val="009F34F4"/>
    <w:rsid w:val="009F5353"/>
    <w:rsid w:val="009F5391"/>
    <w:rsid w:val="009F7BBB"/>
    <w:rsid w:val="009F7D9E"/>
    <w:rsid w:val="00A00164"/>
    <w:rsid w:val="00A00CAF"/>
    <w:rsid w:val="00A011F2"/>
    <w:rsid w:val="00A0123A"/>
    <w:rsid w:val="00A012DC"/>
    <w:rsid w:val="00A02B59"/>
    <w:rsid w:val="00A02CFB"/>
    <w:rsid w:val="00A02D47"/>
    <w:rsid w:val="00A03C48"/>
    <w:rsid w:val="00A03E5B"/>
    <w:rsid w:val="00A03EB8"/>
    <w:rsid w:val="00A044F4"/>
    <w:rsid w:val="00A04CFB"/>
    <w:rsid w:val="00A07EB6"/>
    <w:rsid w:val="00A12182"/>
    <w:rsid w:val="00A1374E"/>
    <w:rsid w:val="00A13EA0"/>
    <w:rsid w:val="00A1404C"/>
    <w:rsid w:val="00A14DBD"/>
    <w:rsid w:val="00A151C0"/>
    <w:rsid w:val="00A1533C"/>
    <w:rsid w:val="00A16C04"/>
    <w:rsid w:val="00A17827"/>
    <w:rsid w:val="00A17E57"/>
    <w:rsid w:val="00A2032A"/>
    <w:rsid w:val="00A20577"/>
    <w:rsid w:val="00A20643"/>
    <w:rsid w:val="00A20DD3"/>
    <w:rsid w:val="00A20E29"/>
    <w:rsid w:val="00A2158B"/>
    <w:rsid w:val="00A221DF"/>
    <w:rsid w:val="00A22EBF"/>
    <w:rsid w:val="00A23059"/>
    <w:rsid w:val="00A23327"/>
    <w:rsid w:val="00A247E9"/>
    <w:rsid w:val="00A24B35"/>
    <w:rsid w:val="00A25D02"/>
    <w:rsid w:val="00A263F8"/>
    <w:rsid w:val="00A27336"/>
    <w:rsid w:val="00A27A98"/>
    <w:rsid w:val="00A307FC"/>
    <w:rsid w:val="00A30808"/>
    <w:rsid w:val="00A31A9D"/>
    <w:rsid w:val="00A32444"/>
    <w:rsid w:val="00A324A1"/>
    <w:rsid w:val="00A34350"/>
    <w:rsid w:val="00A344D5"/>
    <w:rsid w:val="00A34B99"/>
    <w:rsid w:val="00A362AF"/>
    <w:rsid w:val="00A366C6"/>
    <w:rsid w:val="00A3699F"/>
    <w:rsid w:val="00A36B41"/>
    <w:rsid w:val="00A36B86"/>
    <w:rsid w:val="00A37362"/>
    <w:rsid w:val="00A4039C"/>
    <w:rsid w:val="00A40B3A"/>
    <w:rsid w:val="00A40E78"/>
    <w:rsid w:val="00A417B4"/>
    <w:rsid w:val="00A41DF7"/>
    <w:rsid w:val="00A434AD"/>
    <w:rsid w:val="00A44940"/>
    <w:rsid w:val="00A44B02"/>
    <w:rsid w:val="00A44F3D"/>
    <w:rsid w:val="00A4523F"/>
    <w:rsid w:val="00A45C20"/>
    <w:rsid w:val="00A45ECF"/>
    <w:rsid w:val="00A46731"/>
    <w:rsid w:val="00A46ACC"/>
    <w:rsid w:val="00A46AE1"/>
    <w:rsid w:val="00A5061F"/>
    <w:rsid w:val="00A509ED"/>
    <w:rsid w:val="00A5132D"/>
    <w:rsid w:val="00A51B44"/>
    <w:rsid w:val="00A52253"/>
    <w:rsid w:val="00A52263"/>
    <w:rsid w:val="00A54067"/>
    <w:rsid w:val="00A54784"/>
    <w:rsid w:val="00A5523E"/>
    <w:rsid w:val="00A5535E"/>
    <w:rsid w:val="00A553F2"/>
    <w:rsid w:val="00A55582"/>
    <w:rsid w:val="00A55F74"/>
    <w:rsid w:val="00A56297"/>
    <w:rsid w:val="00A56F53"/>
    <w:rsid w:val="00A6011F"/>
    <w:rsid w:val="00A60128"/>
    <w:rsid w:val="00A6048C"/>
    <w:rsid w:val="00A60653"/>
    <w:rsid w:val="00A60B83"/>
    <w:rsid w:val="00A615AD"/>
    <w:rsid w:val="00A62103"/>
    <w:rsid w:val="00A6270A"/>
    <w:rsid w:val="00A63974"/>
    <w:rsid w:val="00A63DD7"/>
    <w:rsid w:val="00A646FD"/>
    <w:rsid w:val="00A64B6C"/>
    <w:rsid w:val="00A65262"/>
    <w:rsid w:val="00A66A71"/>
    <w:rsid w:val="00A6779D"/>
    <w:rsid w:val="00A67EBD"/>
    <w:rsid w:val="00A70486"/>
    <w:rsid w:val="00A707F7"/>
    <w:rsid w:val="00A7138E"/>
    <w:rsid w:val="00A7219F"/>
    <w:rsid w:val="00A72203"/>
    <w:rsid w:val="00A724ED"/>
    <w:rsid w:val="00A72AE6"/>
    <w:rsid w:val="00A73577"/>
    <w:rsid w:val="00A74F22"/>
    <w:rsid w:val="00A76B55"/>
    <w:rsid w:val="00A76E33"/>
    <w:rsid w:val="00A76E4B"/>
    <w:rsid w:val="00A77306"/>
    <w:rsid w:val="00A77567"/>
    <w:rsid w:val="00A77A65"/>
    <w:rsid w:val="00A80A7C"/>
    <w:rsid w:val="00A81262"/>
    <w:rsid w:val="00A812AA"/>
    <w:rsid w:val="00A823FB"/>
    <w:rsid w:val="00A8278E"/>
    <w:rsid w:val="00A83BE2"/>
    <w:rsid w:val="00A83E76"/>
    <w:rsid w:val="00A83FBC"/>
    <w:rsid w:val="00A851C4"/>
    <w:rsid w:val="00A853C1"/>
    <w:rsid w:val="00A87215"/>
    <w:rsid w:val="00A90479"/>
    <w:rsid w:val="00A90A69"/>
    <w:rsid w:val="00A90E7C"/>
    <w:rsid w:val="00A926A4"/>
    <w:rsid w:val="00A93635"/>
    <w:rsid w:val="00A958B9"/>
    <w:rsid w:val="00A95A03"/>
    <w:rsid w:val="00A96633"/>
    <w:rsid w:val="00A97372"/>
    <w:rsid w:val="00A97D3B"/>
    <w:rsid w:val="00A97E6A"/>
    <w:rsid w:val="00AA0544"/>
    <w:rsid w:val="00AA09AC"/>
    <w:rsid w:val="00AA0C8F"/>
    <w:rsid w:val="00AA0D8E"/>
    <w:rsid w:val="00AA1843"/>
    <w:rsid w:val="00AA204D"/>
    <w:rsid w:val="00AA262B"/>
    <w:rsid w:val="00AA2F04"/>
    <w:rsid w:val="00AA2F0D"/>
    <w:rsid w:val="00AA4DF7"/>
    <w:rsid w:val="00AA57A4"/>
    <w:rsid w:val="00AA6000"/>
    <w:rsid w:val="00AA6583"/>
    <w:rsid w:val="00AB0067"/>
    <w:rsid w:val="00AB11DC"/>
    <w:rsid w:val="00AB2307"/>
    <w:rsid w:val="00AB3F4B"/>
    <w:rsid w:val="00AB41DF"/>
    <w:rsid w:val="00AB53A3"/>
    <w:rsid w:val="00AB581E"/>
    <w:rsid w:val="00AC039B"/>
    <w:rsid w:val="00AC06EA"/>
    <w:rsid w:val="00AC0B7B"/>
    <w:rsid w:val="00AC185F"/>
    <w:rsid w:val="00AC1B92"/>
    <w:rsid w:val="00AC28A4"/>
    <w:rsid w:val="00AC34DF"/>
    <w:rsid w:val="00AC3C75"/>
    <w:rsid w:val="00AC43DB"/>
    <w:rsid w:val="00AC47BA"/>
    <w:rsid w:val="00AC56BE"/>
    <w:rsid w:val="00AC60E6"/>
    <w:rsid w:val="00AC6580"/>
    <w:rsid w:val="00AC6599"/>
    <w:rsid w:val="00AC6F62"/>
    <w:rsid w:val="00AC70F7"/>
    <w:rsid w:val="00AC748D"/>
    <w:rsid w:val="00AC7494"/>
    <w:rsid w:val="00AD0C25"/>
    <w:rsid w:val="00AD0CF4"/>
    <w:rsid w:val="00AD0F6A"/>
    <w:rsid w:val="00AD1643"/>
    <w:rsid w:val="00AD1E66"/>
    <w:rsid w:val="00AD1E7C"/>
    <w:rsid w:val="00AD2482"/>
    <w:rsid w:val="00AD27C5"/>
    <w:rsid w:val="00AD28FE"/>
    <w:rsid w:val="00AD2944"/>
    <w:rsid w:val="00AD2B9C"/>
    <w:rsid w:val="00AD3698"/>
    <w:rsid w:val="00AD4355"/>
    <w:rsid w:val="00AD5803"/>
    <w:rsid w:val="00AD5F29"/>
    <w:rsid w:val="00AD6078"/>
    <w:rsid w:val="00AD6EF8"/>
    <w:rsid w:val="00AD7BD1"/>
    <w:rsid w:val="00AE0585"/>
    <w:rsid w:val="00AE09D1"/>
    <w:rsid w:val="00AE15F4"/>
    <w:rsid w:val="00AE20D9"/>
    <w:rsid w:val="00AE421E"/>
    <w:rsid w:val="00AE47C5"/>
    <w:rsid w:val="00AE4E62"/>
    <w:rsid w:val="00AE57EE"/>
    <w:rsid w:val="00AE5CDF"/>
    <w:rsid w:val="00AE5EC9"/>
    <w:rsid w:val="00AE6736"/>
    <w:rsid w:val="00AE682A"/>
    <w:rsid w:val="00AE7C0E"/>
    <w:rsid w:val="00AF0163"/>
    <w:rsid w:val="00AF0A6C"/>
    <w:rsid w:val="00AF0BF8"/>
    <w:rsid w:val="00AF0E3E"/>
    <w:rsid w:val="00AF0ED3"/>
    <w:rsid w:val="00AF1A6B"/>
    <w:rsid w:val="00AF1E7F"/>
    <w:rsid w:val="00AF291D"/>
    <w:rsid w:val="00AF2E95"/>
    <w:rsid w:val="00AF3461"/>
    <w:rsid w:val="00AF349F"/>
    <w:rsid w:val="00AF4603"/>
    <w:rsid w:val="00AF4F12"/>
    <w:rsid w:val="00AF5570"/>
    <w:rsid w:val="00AF56CE"/>
    <w:rsid w:val="00AF6B5B"/>
    <w:rsid w:val="00AF6CC1"/>
    <w:rsid w:val="00AF7BB6"/>
    <w:rsid w:val="00B00474"/>
    <w:rsid w:val="00B019D9"/>
    <w:rsid w:val="00B021B9"/>
    <w:rsid w:val="00B03618"/>
    <w:rsid w:val="00B03B3E"/>
    <w:rsid w:val="00B04A8A"/>
    <w:rsid w:val="00B04B60"/>
    <w:rsid w:val="00B06360"/>
    <w:rsid w:val="00B06CC8"/>
    <w:rsid w:val="00B06FE5"/>
    <w:rsid w:val="00B070EF"/>
    <w:rsid w:val="00B072D3"/>
    <w:rsid w:val="00B10469"/>
    <w:rsid w:val="00B10BC8"/>
    <w:rsid w:val="00B11804"/>
    <w:rsid w:val="00B11F15"/>
    <w:rsid w:val="00B12648"/>
    <w:rsid w:val="00B13016"/>
    <w:rsid w:val="00B142EF"/>
    <w:rsid w:val="00B1444F"/>
    <w:rsid w:val="00B1499B"/>
    <w:rsid w:val="00B15407"/>
    <w:rsid w:val="00B158C9"/>
    <w:rsid w:val="00B159DA"/>
    <w:rsid w:val="00B15BA9"/>
    <w:rsid w:val="00B162C3"/>
    <w:rsid w:val="00B1643C"/>
    <w:rsid w:val="00B16778"/>
    <w:rsid w:val="00B20D3B"/>
    <w:rsid w:val="00B219EA"/>
    <w:rsid w:val="00B21A69"/>
    <w:rsid w:val="00B21F72"/>
    <w:rsid w:val="00B22B4C"/>
    <w:rsid w:val="00B241FD"/>
    <w:rsid w:val="00B2434D"/>
    <w:rsid w:val="00B243D5"/>
    <w:rsid w:val="00B243DA"/>
    <w:rsid w:val="00B25951"/>
    <w:rsid w:val="00B25976"/>
    <w:rsid w:val="00B262E7"/>
    <w:rsid w:val="00B30162"/>
    <w:rsid w:val="00B303A7"/>
    <w:rsid w:val="00B303DD"/>
    <w:rsid w:val="00B30B6D"/>
    <w:rsid w:val="00B3117B"/>
    <w:rsid w:val="00B317DA"/>
    <w:rsid w:val="00B32090"/>
    <w:rsid w:val="00B338F2"/>
    <w:rsid w:val="00B34489"/>
    <w:rsid w:val="00B34ADF"/>
    <w:rsid w:val="00B352BF"/>
    <w:rsid w:val="00B360B3"/>
    <w:rsid w:val="00B361E2"/>
    <w:rsid w:val="00B36293"/>
    <w:rsid w:val="00B364A0"/>
    <w:rsid w:val="00B36E91"/>
    <w:rsid w:val="00B374F0"/>
    <w:rsid w:val="00B400F7"/>
    <w:rsid w:val="00B406AE"/>
    <w:rsid w:val="00B4109B"/>
    <w:rsid w:val="00B4166E"/>
    <w:rsid w:val="00B4169E"/>
    <w:rsid w:val="00B43B0A"/>
    <w:rsid w:val="00B43CFB"/>
    <w:rsid w:val="00B44C47"/>
    <w:rsid w:val="00B458B8"/>
    <w:rsid w:val="00B45A89"/>
    <w:rsid w:val="00B45C54"/>
    <w:rsid w:val="00B45F48"/>
    <w:rsid w:val="00B460D8"/>
    <w:rsid w:val="00B463BE"/>
    <w:rsid w:val="00B46759"/>
    <w:rsid w:val="00B46AF1"/>
    <w:rsid w:val="00B4778C"/>
    <w:rsid w:val="00B478C9"/>
    <w:rsid w:val="00B50420"/>
    <w:rsid w:val="00B50B73"/>
    <w:rsid w:val="00B50BE5"/>
    <w:rsid w:val="00B5120E"/>
    <w:rsid w:val="00B51456"/>
    <w:rsid w:val="00B51D37"/>
    <w:rsid w:val="00B528F2"/>
    <w:rsid w:val="00B540F7"/>
    <w:rsid w:val="00B556FC"/>
    <w:rsid w:val="00B55B1F"/>
    <w:rsid w:val="00B55EFB"/>
    <w:rsid w:val="00B562E7"/>
    <w:rsid w:val="00B567DB"/>
    <w:rsid w:val="00B57257"/>
    <w:rsid w:val="00B577D0"/>
    <w:rsid w:val="00B57FAD"/>
    <w:rsid w:val="00B60012"/>
    <w:rsid w:val="00B60378"/>
    <w:rsid w:val="00B60FB6"/>
    <w:rsid w:val="00B616DC"/>
    <w:rsid w:val="00B61CBB"/>
    <w:rsid w:val="00B61D32"/>
    <w:rsid w:val="00B620E4"/>
    <w:rsid w:val="00B62A98"/>
    <w:rsid w:val="00B62FBF"/>
    <w:rsid w:val="00B634DC"/>
    <w:rsid w:val="00B6395F"/>
    <w:rsid w:val="00B63AF5"/>
    <w:rsid w:val="00B6410D"/>
    <w:rsid w:val="00B647CC"/>
    <w:rsid w:val="00B6489E"/>
    <w:rsid w:val="00B64F17"/>
    <w:rsid w:val="00B65042"/>
    <w:rsid w:val="00B652F4"/>
    <w:rsid w:val="00B65807"/>
    <w:rsid w:val="00B66263"/>
    <w:rsid w:val="00B66F3B"/>
    <w:rsid w:val="00B67E80"/>
    <w:rsid w:val="00B70A1A"/>
    <w:rsid w:val="00B713DB"/>
    <w:rsid w:val="00B7153B"/>
    <w:rsid w:val="00B71A27"/>
    <w:rsid w:val="00B72424"/>
    <w:rsid w:val="00B730EA"/>
    <w:rsid w:val="00B737A9"/>
    <w:rsid w:val="00B74486"/>
    <w:rsid w:val="00B75204"/>
    <w:rsid w:val="00B75735"/>
    <w:rsid w:val="00B75939"/>
    <w:rsid w:val="00B75EC6"/>
    <w:rsid w:val="00B77F77"/>
    <w:rsid w:val="00B80276"/>
    <w:rsid w:val="00B80954"/>
    <w:rsid w:val="00B81001"/>
    <w:rsid w:val="00B81D1B"/>
    <w:rsid w:val="00B81DF3"/>
    <w:rsid w:val="00B8210D"/>
    <w:rsid w:val="00B82516"/>
    <w:rsid w:val="00B82B74"/>
    <w:rsid w:val="00B831FA"/>
    <w:rsid w:val="00B83ADE"/>
    <w:rsid w:val="00B841FA"/>
    <w:rsid w:val="00B8483F"/>
    <w:rsid w:val="00B849D7"/>
    <w:rsid w:val="00B858E5"/>
    <w:rsid w:val="00B85B46"/>
    <w:rsid w:val="00B85ED0"/>
    <w:rsid w:val="00B8606D"/>
    <w:rsid w:val="00B87C72"/>
    <w:rsid w:val="00B87DB7"/>
    <w:rsid w:val="00B9116B"/>
    <w:rsid w:val="00B91D6E"/>
    <w:rsid w:val="00B92A99"/>
    <w:rsid w:val="00B93189"/>
    <w:rsid w:val="00B94C3F"/>
    <w:rsid w:val="00B9614B"/>
    <w:rsid w:val="00B9629C"/>
    <w:rsid w:val="00B96A5A"/>
    <w:rsid w:val="00B973FB"/>
    <w:rsid w:val="00BA0D9F"/>
    <w:rsid w:val="00BA1FA9"/>
    <w:rsid w:val="00BA28BE"/>
    <w:rsid w:val="00BA5F43"/>
    <w:rsid w:val="00BA6777"/>
    <w:rsid w:val="00BA6994"/>
    <w:rsid w:val="00BA7131"/>
    <w:rsid w:val="00BB026A"/>
    <w:rsid w:val="00BB1E74"/>
    <w:rsid w:val="00BB26CF"/>
    <w:rsid w:val="00BB3109"/>
    <w:rsid w:val="00BB4C66"/>
    <w:rsid w:val="00BB4E60"/>
    <w:rsid w:val="00BB71D0"/>
    <w:rsid w:val="00BB7711"/>
    <w:rsid w:val="00BB77FC"/>
    <w:rsid w:val="00BB7969"/>
    <w:rsid w:val="00BC19CE"/>
    <w:rsid w:val="00BC2ACC"/>
    <w:rsid w:val="00BC3E46"/>
    <w:rsid w:val="00BC431E"/>
    <w:rsid w:val="00BC587C"/>
    <w:rsid w:val="00BC5C09"/>
    <w:rsid w:val="00BC6DBE"/>
    <w:rsid w:val="00BC7F51"/>
    <w:rsid w:val="00BD0E13"/>
    <w:rsid w:val="00BD13F6"/>
    <w:rsid w:val="00BD1804"/>
    <w:rsid w:val="00BD1C4A"/>
    <w:rsid w:val="00BD3376"/>
    <w:rsid w:val="00BD3A86"/>
    <w:rsid w:val="00BD409B"/>
    <w:rsid w:val="00BD4869"/>
    <w:rsid w:val="00BD5331"/>
    <w:rsid w:val="00BD5E5A"/>
    <w:rsid w:val="00BD6705"/>
    <w:rsid w:val="00BD6A76"/>
    <w:rsid w:val="00BD6AD4"/>
    <w:rsid w:val="00BD6B89"/>
    <w:rsid w:val="00BD6F4E"/>
    <w:rsid w:val="00BD7DE8"/>
    <w:rsid w:val="00BE1108"/>
    <w:rsid w:val="00BE2954"/>
    <w:rsid w:val="00BE2AA7"/>
    <w:rsid w:val="00BE5607"/>
    <w:rsid w:val="00BE5C63"/>
    <w:rsid w:val="00BE5DBF"/>
    <w:rsid w:val="00BE68E4"/>
    <w:rsid w:val="00BE748C"/>
    <w:rsid w:val="00BF0B12"/>
    <w:rsid w:val="00BF2162"/>
    <w:rsid w:val="00BF37F6"/>
    <w:rsid w:val="00BF47DE"/>
    <w:rsid w:val="00BF5267"/>
    <w:rsid w:val="00BF549F"/>
    <w:rsid w:val="00BF5A1B"/>
    <w:rsid w:val="00BF61F9"/>
    <w:rsid w:val="00BF6744"/>
    <w:rsid w:val="00BF6EEF"/>
    <w:rsid w:val="00BF7CA6"/>
    <w:rsid w:val="00C004CD"/>
    <w:rsid w:val="00C0150A"/>
    <w:rsid w:val="00C01613"/>
    <w:rsid w:val="00C0195C"/>
    <w:rsid w:val="00C03A0C"/>
    <w:rsid w:val="00C0420F"/>
    <w:rsid w:val="00C051D6"/>
    <w:rsid w:val="00C05DE8"/>
    <w:rsid w:val="00C06A01"/>
    <w:rsid w:val="00C07344"/>
    <w:rsid w:val="00C07A61"/>
    <w:rsid w:val="00C119C5"/>
    <w:rsid w:val="00C12EEA"/>
    <w:rsid w:val="00C12FDE"/>
    <w:rsid w:val="00C1330B"/>
    <w:rsid w:val="00C13E7B"/>
    <w:rsid w:val="00C1472E"/>
    <w:rsid w:val="00C148E0"/>
    <w:rsid w:val="00C14BC5"/>
    <w:rsid w:val="00C14E72"/>
    <w:rsid w:val="00C153FB"/>
    <w:rsid w:val="00C16073"/>
    <w:rsid w:val="00C16390"/>
    <w:rsid w:val="00C175B1"/>
    <w:rsid w:val="00C208B0"/>
    <w:rsid w:val="00C215FA"/>
    <w:rsid w:val="00C219BF"/>
    <w:rsid w:val="00C226E9"/>
    <w:rsid w:val="00C22866"/>
    <w:rsid w:val="00C22BDB"/>
    <w:rsid w:val="00C23412"/>
    <w:rsid w:val="00C242C4"/>
    <w:rsid w:val="00C2443B"/>
    <w:rsid w:val="00C252AA"/>
    <w:rsid w:val="00C25583"/>
    <w:rsid w:val="00C26613"/>
    <w:rsid w:val="00C270B3"/>
    <w:rsid w:val="00C31314"/>
    <w:rsid w:val="00C319B7"/>
    <w:rsid w:val="00C31C59"/>
    <w:rsid w:val="00C31E86"/>
    <w:rsid w:val="00C3318B"/>
    <w:rsid w:val="00C33261"/>
    <w:rsid w:val="00C33562"/>
    <w:rsid w:val="00C3406D"/>
    <w:rsid w:val="00C34388"/>
    <w:rsid w:val="00C35BB1"/>
    <w:rsid w:val="00C36151"/>
    <w:rsid w:val="00C41904"/>
    <w:rsid w:val="00C421C8"/>
    <w:rsid w:val="00C425BD"/>
    <w:rsid w:val="00C427ED"/>
    <w:rsid w:val="00C43025"/>
    <w:rsid w:val="00C43997"/>
    <w:rsid w:val="00C43E5C"/>
    <w:rsid w:val="00C44662"/>
    <w:rsid w:val="00C44BDE"/>
    <w:rsid w:val="00C46121"/>
    <w:rsid w:val="00C461F0"/>
    <w:rsid w:val="00C467D9"/>
    <w:rsid w:val="00C46A2A"/>
    <w:rsid w:val="00C4779D"/>
    <w:rsid w:val="00C5019E"/>
    <w:rsid w:val="00C503F2"/>
    <w:rsid w:val="00C50461"/>
    <w:rsid w:val="00C511CB"/>
    <w:rsid w:val="00C51252"/>
    <w:rsid w:val="00C519B2"/>
    <w:rsid w:val="00C51CE3"/>
    <w:rsid w:val="00C51D3F"/>
    <w:rsid w:val="00C5204E"/>
    <w:rsid w:val="00C521A4"/>
    <w:rsid w:val="00C5225C"/>
    <w:rsid w:val="00C54FF6"/>
    <w:rsid w:val="00C55033"/>
    <w:rsid w:val="00C55612"/>
    <w:rsid w:val="00C557D0"/>
    <w:rsid w:val="00C558FE"/>
    <w:rsid w:val="00C570E9"/>
    <w:rsid w:val="00C61796"/>
    <w:rsid w:val="00C62B1E"/>
    <w:rsid w:val="00C62B67"/>
    <w:rsid w:val="00C62C22"/>
    <w:rsid w:val="00C62D56"/>
    <w:rsid w:val="00C6314C"/>
    <w:rsid w:val="00C632EA"/>
    <w:rsid w:val="00C6341A"/>
    <w:rsid w:val="00C645CB"/>
    <w:rsid w:val="00C64617"/>
    <w:rsid w:val="00C64C12"/>
    <w:rsid w:val="00C64F60"/>
    <w:rsid w:val="00C6616B"/>
    <w:rsid w:val="00C671D6"/>
    <w:rsid w:val="00C67A11"/>
    <w:rsid w:val="00C67F35"/>
    <w:rsid w:val="00C7042F"/>
    <w:rsid w:val="00C70C5C"/>
    <w:rsid w:val="00C70D86"/>
    <w:rsid w:val="00C71106"/>
    <w:rsid w:val="00C7319C"/>
    <w:rsid w:val="00C7432B"/>
    <w:rsid w:val="00C743C0"/>
    <w:rsid w:val="00C75112"/>
    <w:rsid w:val="00C7511E"/>
    <w:rsid w:val="00C75A5D"/>
    <w:rsid w:val="00C75CE7"/>
    <w:rsid w:val="00C761A8"/>
    <w:rsid w:val="00C767A9"/>
    <w:rsid w:val="00C77213"/>
    <w:rsid w:val="00C77379"/>
    <w:rsid w:val="00C77B33"/>
    <w:rsid w:val="00C834E1"/>
    <w:rsid w:val="00C847A6"/>
    <w:rsid w:val="00C8532E"/>
    <w:rsid w:val="00C864D7"/>
    <w:rsid w:val="00C868CA"/>
    <w:rsid w:val="00C86FA5"/>
    <w:rsid w:val="00C90391"/>
    <w:rsid w:val="00C90ECD"/>
    <w:rsid w:val="00C91CF1"/>
    <w:rsid w:val="00C927A1"/>
    <w:rsid w:val="00C92AC5"/>
    <w:rsid w:val="00C9322A"/>
    <w:rsid w:val="00C9372C"/>
    <w:rsid w:val="00C95297"/>
    <w:rsid w:val="00C95D38"/>
    <w:rsid w:val="00C964FB"/>
    <w:rsid w:val="00C97072"/>
    <w:rsid w:val="00CA00F6"/>
    <w:rsid w:val="00CA1804"/>
    <w:rsid w:val="00CA1C23"/>
    <w:rsid w:val="00CA1EAE"/>
    <w:rsid w:val="00CA2E89"/>
    <w:rsid w:val="00CA3B45"/>
    <w:rsid w:val="00CA4629"/>
    <w:rsid w:val="00CA4977"/>
    <w:rsid w:val="00CA5FB8"/>
    <w:rsid w:val="00CA61AB"/>
    <w:rsid w:val="00CA64F7"/>
    <w:rsid w:val="00CA74E4"/>
    <w:rsid w:val="00CA75BC"/>
    <w:rsid w:val="00CA78B4"/>
    <w:rsid w:val="00CA7A50"/>
    <w:rsid w:val="00CA7D8D"/>
    <w:rsid w:val="00CA7ECE"/>
    <w:rsid w:val="00CA7EF3"/>
    <w:rsid w:val="00CA7F63"/>
    <w:rsid w:val="00CB10CE"/>
    <w:rsid w:val="00CB188C"/>
    <w:rsid w:val="00CB1E66"/>
    <w:rsid w:val="00CB1E72"/>
    <w:rsid w:val="00CB24C4"/>
    <w:rsid w:val="00CB28EC"/>
    <w:rsid w:val="00CB296A"/>
    <w:rsid w:val="00CB2A43"/>
    <w:rsid w:val="00CB3E90"/>
    <w:rsid w:val="00CB5BC5"/>
    <w:rsid w:val="00CB5C6D"/>
    <w:rsid w:val="00CB614D"/>
    <w:rsid w:val="00CB6E15"/>
    <w:rsid w:val="00CB7B02"/>
    <w:rsid w:val="00CB7CC3"/>
    <w:rsid w:val="00CC0328"/>
    <w:rsid w:val="00CC049B"/>
    <w:rsid w:val="00CC0C89"/>
    <w:rsid w:val="00CC1717"/>
    <w:rsid w:val="00CC1D9D"/>
    <w:rsid w:val="00CC2082"/>
    <w:rsid w:val="00CC20C8"/>
    <w:rsid w:val="00CC37C2"/>
    <w:rsid w:val="00CC426F"/>
    <w:rsid w:val="00CC47CA"/>
    <w:rsid w:val="00CC51C1"/>
    <w:rsid w:val="00CC54D4"/>
    <w:rsid w:val="00CC7CA3"/>
    <w:rsid w:val="00CD16D8"/>
    <w:rsid w:val="00CD2238"/>
    <w:rsid w:val="00CD2B56"/>
    <w:rsid w:val="00CD3F84"/>
    <w:rsid w:val="00CD43BD"/>
    <w:rsid w:val="00CD516B"/>
    <w:rsid w:val="00CD56B7"/>
    <w:rsid w:val="00CD5A0A"/>
    <w:rsid w:val="00CD5A56"/>
    <w:rsid w:val="00CD5AF3"/>
    <w:rsid w:val="00CD5B85"/>
    <w:rsid w:val="00CD6537"/>
    <w:rsid w:val="00CD7992"/>
    <w:rsid w:val="00CE06AF"/>
    <w:rsid w:val="00CE0C73"/>
    <w:rsid w:val="00CE146C"/>
    <w:rsid w:val="00CE1B57"/>
    <w:rsid w:val="00CE250C"/>
    <w:rsid w:val="00CE3BCC"/>
    <w:rsid w:val="00CE3EDB"/>
    <w:rsid w:val="00CE4137"/>
    <w:rsid w:val="00CE4653"/>
    <w:rsid w:val="00CE48EB"/>
    <w:rsid w:val="00CE4BF6"/>
    <w:rsid w:val="00CE5229"/>
    <w:rsid w:val="00CE5F97"/>
    <w:rsid w:val="00CE60D0"/>
    <w:rsid w:val="00CE65AC"/>
    <w:rsid w:val="00CF0634"/>
    <w:rsid w:val="00CF09C7"/>
    <w:rsid w:val="00CF0DC2"/>
    <w:rsid w:val="00CF160B"/>
    <w:rsid w:val="00CF396E"/>
    <w:rsid w:val="00CF4A46"/>
    <w:rsid w:val="00CF4B87"/>
    <w:rsid w:val="00CF58CA"/>
    <w:rsid w:val="00CF6DD8"/>
    <w:rsid w:val="00CF7430"/>
    <w:rsid w:val="00D00641"/>
    <w:rsid w:val="00D016DB"/>
    <w:rsid w:val="00D01D14"/>
    <w:rsid w:val="00D02884"/>
    <w:rsid w:val="00D03144"/>
    <w:rsid w:val="00D032AB"/>
    <w:rsid w:val="00D033BE"/>
    <w:rsid w:val="00D04135"/>
    <w:rsid w:val="00D0505D"/>
    <w:rsid w:val="00D05AF2"/>
    <w:rsid w:val="00D06672"/>
    <w:rsid w:val="00D078C0"/>
    <w:rsid w:val="00D1037A"/>
    <w:rsid w:val="00D10950"/>
    <w:rsid w:val="00D11666"/>
    <w:rsid w:val="00D124CE"/>
    <w:rsid w:val="00D13B25"/>
    <w:rsid w:val="00D13CE3"/>
    <w:rsid w:val="00D15C2D"/>
    <w:rsid w:val="00D16B85"/>
    <w:rsid w:val="00D17A5E"/>
    <w:rsid w:val="00D20C5C"/>
    <w:rsid w:val="00D21661"/>
    <w:rsid w:val="00D22254"/>
    <w:rsid w:val="00D22561"/>
    <w:rsid w:val="00D229B4"/>
    <w:rsid w:val="00D22A25"/>
    <w:rsid w:val="00D22D83"/>
    <w:rsid w:val="00D23595"/>
    <w:rsid w:val="00D242E0"/>
    <w:rsid w:val="00D24B15"/>
    <w:rsid w:val="00D25037"/>
    <w:rsid w:val="00D266E5"/>
    <w:rsid w:val="00D26C3E"/>
    <w:rsid w:val="00D27203"/>
    <w:rsid w:val="00D274F5"/>
    <w:rsid w:val="00D27620"/>
    <w:rsid w:val="00D277A8"/>
    <w:rsid w:val="00D300CC"/>
    <w:rsid w:val="00D30681"/>
    <w:rsid w:val="00D3097B"/>
    <w:rsid w:val="00D31AED"/>
    <w:rsid w:val="00D3461E"/>
    <w:rsid w:val="00D35138"/>
    <w:rsid w:val="00D35B89"/>
    <w:rsid w:val="00D36155"/>
    <w:rsid w:val="00D36567"/>
    <w:rsid w:val="00D36688"/>
    <w:rsid w:val="00D3716F"/>
    <w:rsid w:val="00D37295"/>
    <w:rsid w:val="00D377D5"/>
    <w:rsid w:val="00D4021D"/>
    <w:rsid w:val="00D40BA3"/>
    <w:rsid w:val="00D40C65"/>
    <w:rsid w:val="00D411CC"/>
    <w:rsid w:val="00D41826"/>
    <w:rsid w:val="00D41948"/>
    <w:rsid w:val="00D419F3"/>
    <w:rsid w:val="00D41F72"/>
    <w:rsid w:val="00D42575"/>
    <w:rsid w:val="00D4276A"/>
    <w:rsid w:val="00D42779"/>
    <w:rsid w:val="00D42922"/>
    <w:rsid w:val="00D42D84"/>
    <w:rsid w:val="00D42FA7"/>
    <w:rsid w:val="00D434E1"/>
    <w:rsid w:val="00D436BA"/>
    <w:rsid w:val="00D44F05"/>
    <w:rsid w:val="00D469B1"/>
    <w:rsid w:val="00D46BF3"/>
    <w:rsid w:val="00D47F12"/>
    <w:rsid w:val="00D5073D"/>
    <w:rsid w:val="00D5153C"/>
    <w:rsid w:val="00D52473"/>
    <w:rsid w:val="00D53073"/>
    <w:rsid w:val="00D54165"/>
    <w:rsid w:val="00D54896"/>
    <w:rsid w:val="00D5505C"/>
    <w:rsid w:val="00D55B6D"/>
    <w:rsid w:val="00D56082"/>
    <w:rsid w:val="00D56124"/>
    <w:rsid w:val="00D563D3"/>
    <w:rsid w:val="00D576FE"/>
    <w:rsid w:val="00D57975"/>
    <w:rsid w:val="00D60C5A"/>
    <w:rsid w:val="00D60FE8"/>
    <w:rsid w:val="00D617CD"/>
    <w:rsid w:val="00D6198A"/>
    <w:rsid w:val="00D626FF"/>
    <w:rsid w:val="00D628AF"/>
    <w:rsid w:val="00D6360A"/>
    <w:rsid w:val="00D64932"/>
    <w:rsid w:val="00D65715"/>
    <w:rsid w:val="00D65E9D"/>
    <w:rsid w:val="00D664F6"/>
    <w:rsid w:val="00D66540"/>
    <w:rsid w:val="00D67112"/>
    <w:rsid w:val="00D67156"/>
    <w:rsid w:val="00D676D5"/>
    <w:rsid w:val="00D718B5"/>
    <w:rsid w:val="00D71F60"/>
    <w:rsid w:val="00D72F3D"/>
    <w:rsid w:val="00D735C4"/>
    <w:rsid w:val="00D743C3"/>
    <w:rsid w:val="00D7494C"/>
    <w:rsid w:val="00D7499E"/>
    <w:rsid w:val="00D74C4C"/>
    <w:rsid w:val="00D75338"/>
    <w:rsid w:val="00D7788F"/>
    <w:rsid w:val="00D778EC"/>
    <w:rsid w:val="00D77B90"/>
    <w:rsid w:val="00D77CC5"/>
    <w:rsid w:val="00D80A2B"/>
    <w:rsid w:val="00D80F0E"/>
    <w:rsid w:val="00D82216"/>
    <w:rsid w:val="00D82C6A"/>
    <w:rsid w:val="00D8346C"/>
    <w:rsid w:val="00D8384E"/>
    <w:rsid w:val="00D83B73"/>
    <w:rsid w:val="00D8420B"/>
    <w:rsid w:val="00D85597"/>
    <w:rsid w:val="00D85868"/>
    <w:rsid w:val="00D86335"/>
    <w:rsid w:val="00D869BE"/>
    <w:rsid w:val="00D86A36"/>
    <w:rsid w:val="00D86BFC"/>
    <w:rsid w:val="00D86EB7"/>
    <w:rsid w:val="00D8714E"/>
    <w:rsid w:val="00D878BA"/>
    <w:rsid w:val="00D90357"/>
    <w:rsid w:val="00D908DE"/>
    <w:rsid w:val="00D91FDF"/>
    <w:rsid w:val="00D923E6"/>
    <w:rsid w:val="00D9246C"/>
    <w:rsid w:val="00D92927"/>
    <w:rsid w:val="00D93A82"/>
    <w:rsid w:val="00D950DC"/>
    <w:rsid w:val="00DA0153"/>
    <w:rsid w:val="00DA09B7"/>
    <w:rsid w:val="00DA0CF1"/>
    <w:rsid w:val="00DA130B"/>
    <w:rsid w:val="00DA1A51"/>
    <w:rsid w:val="00DA1D49"/>
    <w:rsid w:val="00DA2118"/>
    <w:rsid w:val="00DA2662"/>
    <w:rsid w:val="00DA30B9"/>
    <w:rsid w:val="00DA3320"/>
    <w:rsid w:val="00DA4349"/>
    <w:rsid w:val="00DA44EB"/>
    <w:rsid w:val="00DA54E6"/>
    <w:rsid w:val="00DA571B"/>
    <w:rsid w:val="00DA5844"/>
    <w:rsid w:val="00DA68FF"/>
    <w:rsid w:val="00DA6970"/>
    <w:rsid w:val="00DA6A92"/>
    <w:rsid w:val="00DB0354"/>
    <w:rsid w:val="00DB05C6"/>
    <w:rsid w:val="00DB0861"/>
    <w:rsid w:val="00DB1A87"/>
    <w:rsid w:val="00DB1BC9"/>
    <w:rsid w:val="00DB1EBD"/>
    <w:rsid w:val="00DB1EBF"/>
    <w:rsid w:val="00DB2C2F"/>
    <w:rsid w:val="00DB2FDC"/>
    <w:rsid w:val="00DB372E"/>
    <w:rsid w:val="00DB379F"/>
    <w:rsid w:val="00DB3C56"/>
    <w:rsid w:val="00DB40C5"/>
    <w:rsid w:val="00DB4902"/>
    <w:rsid w:val="00DB5F9E"/>
    <w:rsid w:val="00DB6C36"/>
    <w:rsid w:val="00DB6E4A"/>
    <w:rsid w:val="00DB76A7"/>
    <w:rsid w:val="00DC04E7"/>
    <w:rsid w:val="00DC31E5"/>
    <w:rsid w:val="00DC38E8"/>
    <w:rsid w:val="00DC4BBB"/>
    <w:rsid w:val="00DC4D09"/>
    <w:rsid w:val="00DC514C"/>
    <w:rsid w:val="00DC5169"/>
    <w:rsid w:val="00DC523D"/>
    <w:rsid w:val="00DD0EDB"/>
    <w:rsid w:val="00DD166E"/>
    <w:rsid w:val="00DD22F2"/>
    <w:rsid w:val="00DD3493"/>
    <w:rsid w:val="00DD40C1"/>
    <w:rsid w:val="00DD4250"/>
    <w:rsid w:val="00DD425E"/>
    <w:rsid w:val="00DD53BA"/>
    <w:rsid w:val="00DD5685"/>
    <w:rsid w:val="00DD61BF"/>
    <w:rsid w:val="00DD6438"/>
    <w:rsid w:val="00DD72C3"/>
    <w:rsid w:val="00DD79D0"/>
    <w:rsid w:val="00DE0D34"/>
    <w:rsid w:val="00DE1592"/>
    <w:rsid w:val="00DE1E88"/>
    <w:rsid w:val="00DE2953"/>
    <w:rsid w:val="00DE2993"/>
    <w:rsid w:val="00DE3211"/>
    <w:rsid w:val="00DE37BE"/>
    <w:rsid w:val="00DE4EE3"/>
    <w:rsid w:val="00DE55E2"/>
    <w:rsid w:val="00DE5ADB"/>
    <w:rsid w:val="00DE5EA8"/>
    <w:rsid w:val="00DE644F"/>
    <w:rsid w:val="00DE6D85"/>
    <w:rsid w:val="00DE6F79"/>
    <w:rsid w:val="00DE7608"/>
    <w:rsid w:val="00DF0264"/>
    <w:rsid w:val="00DF0C67"/>
    <w:rsid w:val="00DF1527"/>
    <w:rsid w:val="00DF2456"/>
    <w:rsid w:val="00DF27DE"/>
    <w:rsid w:val="00DF2E43"/>
    <w:rsid w:val="00DF2F93"/>
    <w:rsid w:val="00DF359F"/>
    <w:rsid w:val="00DF568C"/>
    <w:rsid w:val="00DF6745"/>
    <w:rsid w:val="00DF6FDB"/>
    <w:rsid w:val="00DF7DD8"/>
    <w:rsid w:val="00E001CA"/>
    <w:rsid w:val="00E003C0"/>
    <w:rsid w:val="00E00694"/>
    <w:rsid w:val="00E00732"/>
    <w:rsid w:val="00E00AC7"/>
    <w:rsid w:val="00E01CFB"/>
    <w:rsid w:val="00E02CF6"/>
    <w:rsid w:val="00E02FFA"/>
    <w:rsid w:val="00E045B9"/>
    <w:rsid w:val="00E04B65"/>
    <w:rsid w:val="00E050CD"/>
    <w:rsid w:val="00E10B2A"/>
    <w:rsid w:val="00E1184D"/>
    <w:rsid w:val="00E12AA0"/>
    <w:rsid w:val="00E13051"/>
    <w:rsid w:val="00E13AB0"/>
    <w:rsid w:val="00E13E55"/>
    <w:rsid w:val="00E14812"/>
    <w:rsid w:val="00E14BC9"/>
    <w:rsid w:val="00E1515C"/>
    <w:rsid w:val="00E15E02"/>
    <w:rsid w:val="00E15EDA"/>
    <w:rsid w:val="00E15F58"/>
    <w:rsid w:val="00E161BB"/>
    <w:rsid w:val="00E16B45"/>
    <w:rsid w:val="00E17560"/>
    <w:rsid w:val="00E17759"/>
    <w:rsid w:val="00E21403"/>
    <w:rsid w:val="00E2175F"/>
    <w:rsid w:val="00E22571"/>
    <w:rsid w:val="00E230BD"/>
    <w:rsid w:val="00E23350"/>
    <w:rsid w:val="00E2356E"/>
    <w:rsid w:val="00E24DD0"/>
    <w:rsid w:val="00E251F5"/>
    <w:rsid w:val="00E25292"/>
    <w:rsid w:val="00E255FF"/>
    <w:rsid w:val="00E25B20"/>
    <w:rsid w:val="00E2657B"/>
    <w:rsid w:val="00E273B7"/>
    <w:rsid w:val="00E2764C"/>
    <w:rsid w:val="00E27C4D"/>
    <w:rsid w:val="00E31740"/>
    <w:rsid w:val="00E317DE"/>
    <w:rsid w:val="00E3285B"/>
    <w:rsid w:val="00E32A8E"/>
    <w:rsid w:val="00E32D11"/>
    <w:rsid w:val="00E32DFD"/>
    <w:rsid w:val="00E33678"/>
    <w:rsid w:val="00E337AF"/>
    <w:rsid w:val="00E3396C"/>
    <w:rsid w:val="00E33A82"/>
    <w:rsid w:val="00E3558D"/>
    <w:rsid w:val="00E3628D"/>
    <w:rsid w:val="00E36484"/>
    <w:rsid w:val="00E37448"/>
    <w:rsid w:val="00E37643"/>
    <w:rsid w:val="00E37B96"/>
    <w:rsid w:val="00E40623"/>
    <w:rsid w:val="00E40BC7"/>
    <w:rsid w:val="00E40D65"/>
    <w:rsid w:val="00E41152"/>
    <w:rsid w:val="00E41ADA"/>
    <w:rsid w:val="00E433C3"/>
    <w:rsid w:val="00E43F2D"/>
    <w:rsid w:val="00E46107"/>
    <w:rsid w:val="00E464C8"/>
    <w:rsid w:val="00E4658B"/>
    <w:rsid w:val="00E467EB"/>
    <w:rsid w:val="00E47516"/>
    <w:rsid w:val="00E50E8E"/>
    <w:rsid w:val="00E519D2"/>
    <w:rsid w:val="00E52CC6"/>
    <w:rsid w:val="00E5313D"/>
    <w:rsid w:val="00E53AE9"/>
    <w:rsid w:val="00E53E38"/>
    <w:rsid w:val="00E553D8"/>
    <w:rsid w:val="00E562B2"/>
    <w:rsid w:val="00E5762C"/>
    <w:rsid w:val="00E57DAA"/>
    <w:rsid w:val="00E60D78"/>
    <w:rsid w:val="00E62326"/>
    <w:rsid w:val="00E62535"/>
    <w:rsid w:val="00E62CB3"/>
    <w:rsid w:val="00E6318A"/>
    <w:rsid w:val="00E63828"/>
    <w:rsid w:val="00E63AF8"/>
    <w:rsid w:val="00E653FC"/>
    <w:rsid w:val="00E6544D"/>
    <w:rsid w:val="00E66114"/>
    <w:rsid w:val="00E66C2A"/>
    <w:rsid w:val="00E66D50"/>
    <w:rsid w:val="00E67A27"/>
    <w:rsid w:val="00E67AE4"/>
    <w:rsid w:val="00E67B39"/>
    <w:rsid w:val="00E67DD7"/>
    <w:rsid w:val="00E71966"/>
    <w:rsid w:val="00E71B48"/>
    <w:rsid w:val="00E71D65"/>
    <w:rsid w:val="00E720B1"/>
    <w:rsid w:val="00E721F1"/>
    <w:rsid w:val="00E72B5D"/>
    <w:rsid w:val="00E80EC8"/>
    <w:rsid w:val="00E81195"/>
    <w:rsid w:val="00E817CF"/>
    <w:rsid w:val="00E81AAD"/>
    <w:rsid w:val="00E8250A"/>
    <w:rsid w:val="00E82DE7"/>
    <w:rsid w:val="00E82F56"/>
    <w:rsid w:val="00E8333B"/>
    <w:rsid w:val="00E834DE"/>
    <w:rsid w:val="00E83A68"/>
    <w:rsid w:val="00E84560"/>
    <w:rsid w:val="00E8543C"/>
    <w:rsid w:val="00E86B75"/>
    <w:rsid w:val="00E86BCC"/>
    <w:rsid w:val="00E87153"/>
    <w:rsid w:val="00E877F9"/>
    <w:rsid w:val="00E90BC9"/>
    <w:rsid w:val="00E9183F"/>
    <w:rsid w:val="00E91D25"/>
    <w:rsid w:val="00E92073"/>
    <w:rsid w:val="00E9329C"/>
    <w:rsid w:val="00E9483B"/>
    <w:rsid w:val="00E94E01"/>
    <w:rsid w:val="00E95260"/>
    <w:rsid w:val="00E95BCD"/>
    <w:rsid w:val="00E95CA6"/>
    <w:rsid w:val="00E9776F"/>
    <w:rsid w:val="00E97E2E"/>
    <w:rsid w:val="00EA0174"/>
    <w:rsid w:val="00EA0CB7"/>
    <w:rsid w:val="00EA11A1"/>
    <w:rsid w:val="00EA124E"/>
    <w:rsid w:val="00EA1966"/>
    <w:rsid w:val="00EA1DDD"/>
    <w:rsid w:val="00EA1FB3"/>
    <w:rsid w:val="00EA26CC"/>
    <w:rsid w:val="00EA2D86"/>
    <w:rsid w:val="00EA2E37"/>
    <w:rsid w:val="00EA38A0"/>
    <w:rsid w:val="00EA3B8A"/>
    <w:rsid w:val="00EA3E58"/>
    <w:rsid w:val="00EA48AA"/>
    <w:rsid w:val="00EA5400"/>
    <w:rsid w:val="00EA61A7"/>
    <w:rsid w:val="00EA726B"/>
    <w:rsid w:val="00EA7475"/>
    <w:rsid w:val="00EA76C8"/>
    <w:rsid w:val="00EA7FB8"/>
    <w:rsid w:val="00EB09E7"/>
    <w:rsid w:val="00EB0F5A"/>
    <w:rsid w:val="00EB13CC"/>
    <w:rsid w:val="00EB150F"/>
    <w:rsid w:val="00EB1AA4"/>
    <w:rsid w:val="00EB1AE6"/>
    <w:rsid w:val="00EB23F5"/>
    <w:rsid w:val="00EB26D0"/>
    <w:rsid w:val="00EB34C9"/>
    <w:rsid w:val="00EB36AE"/>
    <w:rsid w:val="00EB3C8B"/>
    <w:rsid w:val="00EB5174"/>
    <w:rsid w:val="00EB5A05"/>
    <w:rsid w:val="00EB5ECE"/>
    <w:rsid w:val="00EB6AA0"/>
    <w:rsid w:val="00EB6EA9"/>
    <w:rsid w:val="00EB7AAF"/>
    <w:rsid w:val="00EC0414"/>
    <w:rsid w:val="00EC05AA"/>
    <w:rsid w:val="00EC22E8"/>
    <w:rsid w:val="00EC4139"/>
    <w:rsid w:val="00EC48A9"/>
    <w:rsid w:val="00EC4EF1"/>
    <w:rsid w:val="00EC542D"/>
    <w:rsid w:val="00EC54F9"/>
    <w:rsid w:val="00EC67AC"/>
    <w:rsid w:val="00EC6914"/>
    <w:rsid w:val="00EC6C3F"/>
    <w:rsid w:val="00EC75E9"/>
    <w:rsid w:val="00EC79D1"/>
    <w:rsid w:val="00ED0114"/>
    <w:rsid w:val="00ED1ADC"/>
    <w:rsid w:val="00ED1D25"/>
    <w:rsid w:val="00ED2338"/>
    <w:rsid w:val="00ED2FD0"/>
    <w:rsid w:val="00ED4219"/>
    <w:rsid w:val="00ED4533"/>
    <w:rsid w:val="00ED4546"/>
    <w:rsid w:val="00ED48F4"/>
    <w:rsid w:val="00ED496C"/>
    <w:rsid w:val="00ED4D30"/>
    <w:rsid w:val="00ED6008"/>
    <w:rsid w:val="00EE0213"/>
    <w:rsid w:val="00EE07D3"/>
    <w:rsid w:val="00EE0ADB"/>
    <w:rsid w:val="00EE0DBF"/>
    <w:rsid w:val="00EE17DA"/>
    <w:rsid w:val="00EE3250"/>
    <w:rsid w:val="00EE4697"/>
    <w:rsid w:val="00EE4B25"/>
    <w:rsid w:val="00EE4D8B"/>
    <w:rsid w:val="00EE67A6"/>
    <w:rsid w:val="00EE6C3D"/>
    <w:rsid w:val="00EE6DD9"/>
    <w:rsid w:val="00EE6DDB"/>
    <w:rsid w:val="00EE7EF6"/>
    <w:rsid w:val="00EF0076"/>
    <w:rsid w:val="00EF05F7"/>
    <w:rsid w:val="00EF06C7"/>
    <w:rsid w:val="00EF0E59"/>
    <w:rsid w:val="00EF18A4"/>
    <w:rsid w:val="00EF1B8B"/>
    <w:rsid w:val="00EF2573"/>
    <w:rsid w:val="00EF29BD"/>
    <w:rsid w:val="00EF4BE6"/>
    <w:rsid w:val="00EF4FB7"/>
    <w:rsid w:val="00EF553B"/>
    <w:rsid w:val="00EF5730"/>
    <w:rsid w:val="00EF64C4"/>
    <w:rsid w:val="00EF651B"/>
    <w:rsid w:val="00EF7A58"/>
    <w:rsid w:val="00F03425"/>
    <w:rsid w:val="00F035C3"/>
    <w:rsid w:val="00F03938"/>
    <w:rsid w:val="00F05326"/>
    <w:rsid w:val="00F060EA"/>
    <w:rsid w:val="00F064F3"/>
    <w:rsid w:val="00F0667E"/>
    <w:rsid w:val="00F074E2"/>
    <w:rsid w:val="00F07A0B"/>
    <w:rsid w:val="00F10EE0"/>
    <w:rsid w:val="00F11786"/>
    <w:rsid w:val="00F11F46"/>
    <w:rsid w:val="00F126B5"/>
    <w:rsid w:val="00F129C4"/>
    <w:rsid w:val="00F1328F"/>
    <w:rsid w:val="00F132A7"/>
    <w:rsid w:val="00F155AB"/>
    <w:rsid w:val="00F1573D"/>
    <w:rsid w:val="00F16B36"/>
    <w:rsid w:val="00F16ECD"/>
    <w:rsid w:val="00F17771"/>
    <w:rsid w:val="00F209A8"/>
    <w:rsid w:val="00F22268"/>
    <w:rsid w:val="00F22392"/>
    <w:rsid w:val="00F223A6"/>
    <w:rsid w:val="00F24BBB"/>
    <w:rsid w:val="00F2509D"/>
    <w:rsid w:val="00F261CF"/>
    <w:rsid w:val="00F26879"/>
    <w:rsid w:val="00F26D68"/>
    <w:rsid w:val="00F27DC9"/>
    <w:rsid w:val="00F30040"/>
    <w:rsid w:val="00F3056C"/>
    <w:rsid w:val="00F31261"/>
    <w:rsid w:val="00F31621"/>
    <w:rsid w:val="00F31B5B"/>
    <w:rsid w:val="00F32986"/>
    <w:rsid w:val="00F33299"/>
    <w:rsid w:val="00F332AF"/>
    <w:rsid w:val="00F339CD"/>
    <w:rsid w:val="00F33C61"/>
    <w:rsid w:val="00F33C97"/>
    <w:rsid w:val="00F33F67"/>
    <w:rsid w:val="00F354A3"/>
    <w:rsid w:val="00F35E31"/>
    <w:rsid w:val="00F36976"/>
    <w:rsid w:val="00F36D0E"/>
    <w:rsid w:val="00F3737F"/>
    <w:rsid w:val="00F374E4"/>
    <w:rsid w:val="00F4172E"/>
    <w:rsid w:val="00F4233E"/>
    <w:rsid w:val="00F43894"/>
    <w:rsid w:val="00F4428E"/>
    <w:rsid w:val="00F448AB"/>
    <w:rsid w:val="00F458E6"/>
    <w:rsid w:val="00F47770"/>
    <w:rsid w:val="00F47EA0"/>
    <w:rsid w:val="00F50367"/>
    <w:rsid w:val="00F5199A"/>
    <w:rsid w:val="00F52075"/>
    <w:rsid w:val="00F525E2"/>
    <w:rsid w:val="00F52A96"/>
    <w:rsid w:val="00F52B92"/>
    <w:rsid w:val="00F54376"/>
    <w:rsid w:val="00F543A2"/>
    <w:rsid w:val="00F54EA0"/>
    <w:rsid w:val="00F561A0"/>
    <w:rsid w:val="00F56601"/>
    <w:rsid w:val="00F57E62"/>
    <w:rsid w:val="00F60A3B"/>
    <w:rsid w:val="00F60ABB"/>
    <w:rsid w:val="00F624D6"/>
    <w:rsid w:val="00F628BC"/>
    <w:rsid w:val="00F640AE"/>
    <w:rsid w:val="00F646F6"/>
    <w:rsid w:val="00F656E9"/>
    <w:rsid w:val="00F66641"/>
    <w:rsid w:val="00F66FBF"/>
    <w:rsid w:val="00F67CD8"/>
    <w:rsid w:val="00F702A3"/>
    <w:rsid w:val="00F70940"/>
    <w:rsid w:val="00F7140D"/>
    <w:rsid w:val="00F71AD3"/>
    <w:rsid w:val="00F722DE"/>
    <w:rsid w:val="00F7299F"/>
    <w:rsid w:val="00F72A32"/>
    <w:rsid w:val="00F73537"/>
    <w:rsid w:val="00F73CAF"/>
    <w:rsid w:val="00F76189"/>
    <w:rsid w:val="00F763CF"/>
    <w:rsid w:val="00F76CD8"/>
    <w:rsid w:val="00F77C00"/>
    <w:rsid w:val="00F809DF"/>
    <w:rsid w:val="00F81902"/>
    <w:rsid w:val="00F819CA"/>
    <w:rsid w:val="00F81B0D"/>
    <w:rsid w:val="00F81B49"/>
    <w:rsid w:val="00F82492"/>
    <w:rsid w:val="00F82A4B"/>
    <w:rsid w:val="00F832AD"/>
    <w:rsid w:val="00F838CA"/>
    <w:rsid w:val="00F8475D"/>
    <w:rsid w:val="00F84CFD"/>
    <w:rsid w:val="00F85652"/>
    <w:rsid w:val="00F85BA8"/>
    <w:rsid w:val="00F873A7"/>
    <w:rsid w:val="00F905A3"/>
    <w:rsid w:val="00F905CB"/>
    <w:rsid w:val="00F910D6"/>
    <w:rsid w:val="00F91725"/>
    <w:rsid w:val="00F92C63"/>
    <w:rsid w:val="00F93C13"/>
    <w:rsid w:val="00F94DF3"/>
    <w:rsid w:val="00F94E5F"/>
    <w:rsid w:val="00F94EF7"/>
    <w:rsid w:val="00F951EF"/>
    <w:rsid w:val="00F95A03"/>
    <w:rsid w:val="00F9650D"/>
    <w:rsid w:val="00F96A94"/>
    <w:rsid w:val="00F96DC5"/>
    <w:rsid w:val="00F9770A"/>
    <w:rsid w:val="00FA000D"/>
    <w:rsid w:val="00FA0FC0"/>
    <w:rsid w:val="00FA23D7"/>
    <w:rsid w:val="00FA24F0"/>
    <w:rsid w:val="00FA2EE0"/>
    <w:rsid w:val="00FA2F9A"/>
    <w:rsid w:val="00FA3C2C"/>
    <w:rsid w:val="00FA4B39"/>
    <w:rsid w:val="00FA5246"/>
    <w:rsid w:val="00FA61BD"/>
    <w:rsid w:val="00FA66C2"/>
    <w:rsid w:val="00FA7E30"/>
    <w:rsid w:val="00FB295B"/>
    <w:rsid w:val="00FB341D"/>
    <w:rsid w:val="00FB36AB"/>
    <w:rsid w:val="00FB3AC9"/>
    <w:rsid w:val="00FB48CA"/>
    <w:rsid w:val="00FB4FDB"/>
    <w:rsid w:val="00FB5FE5"/>
    <w:rsid w:val="00FB6150"/>
    <w:rsid w:val="00FB63AE"/>
    <w:rsid w:val="00FB69AC"/>
    <w:rsid w:val="00FB6ADE"/>
    <w:rsid w:val="00FB6DFE"/>
    <w:rsid w:val="00FB7A10"/>
    <w:rsid w:val="00FB7A83"/>
    <w:rsid w:val="00FC0225"/>
    <w:rsid w:val="00FC057A"/>
    <w:rsid w:val="00FC0F66"/>
    <w:rsid w:val="00FC184F"/>
    <w:rsid w:val="00FC3394"/>
    <w:rsid w:val="00FC33EB"/>
    <w:rsid w:val="00FC51C6"/>
    <w:rsid w:val="00FC5C6C"/>
    <w:rsid w:val="00FC6A8F"/>
    <w:rsid w:val="00FD08C0"/>
    <w:rsid w:val="00FD19EE"/>
    <w:rsid w:val="00FD1A74"/>
    <w:rsid w:val="00FD1CF8"/>
    <w:rsid w:val="00FD285F"/>
    <w:rsid w:val="00FD2D3A"/>
    <w:rsid w:val="00FD3115"/>
    <w:rsid w:val="00FD3DF5"/>
    <w:rsid w:val="00FD3F0E"/>
    <w:rsid w:val="00FD5735"/>
    <w:rsid w:val="00FD5EEC"/>
    <w:rsid w:val="00FD5F73"/>
    <w:rsid w:val="00FD5FBD"/>
    <w:rsid w:val="00FD6E93"/>
    <w:rsid w:val="00FD72F5"/>
    <w:rsid w:val="00FD77CF"/>
    <w:rsid w:val="00FD7932"/>
    <w:rsid w:val="00FD7C41"/>
    <w:rsid w:val="00FE152C"/>
    <w:rsid w:val="00FE1CC8"/>
    <w:rsid w:val="00FE1E2E"/>
    <w:rsid w:val="00FE213A"/>
    <w:rsid w:val="00FE28BB"/>
    <w:rsid w:val="00FE324C"/>
    <w:rsid w:val="00FE3CD0"/>
    <w:rsid w:val="00FE50D6"/>
    <w:rsid w:val="00FE53E8"/>
    <w:rsid w:val="00FE5AAA"/>
    <w:rsid w:val="00FE636E"/>
    <w:rsid w:val="00FE66C6"/>
    <w:rsid w:val="00FE675F"/>
    <w:rsid w:val="00FE6F79"/>
    <w:rsid w:val="00FE6FFF"/>
    <w:rsid w:val="00FF0291"/>
    <w:rsid w:val="00FF07A3"/>
    <w:rsid w:val="00FF134B"/>
    <w:rsid w:val="00FF209E"/>
    <w:rsid w:val="00FF2951"/>
    <w:rsid w:val="00FF2DE9"/>
    <w:rsid w:val="00FF30E1"/>
    <w:rsid w:val="00FF31D1"/>
    <w:rsid w:val="00FF4180"/>
    <w:rsid w:val="00FF44A7"/>
    <w:rsid w:val="00FF526A"/>
    <w:rsid w:val="00FF54FF"/>
    <w:rsid w:val="00FF5CB4"/>
    <w:rsid w:val="00FF69D2"/>
    <w:rsid w:val="00FF7FD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767A9"/>
    <w:rPr>
      <w:sz w:val="24"/>
      <w:szCs w:val="24"/>
    </w:rPr>
  </w:style>
  <w:style w:type="paragraph" w:styleId="Heading3">
    <w:name w:val="heading 3"/>
    <w:basedOn w:val="Normal"/>
    <w:qFormat/>
    <w:rsid w:val="0069673C"/>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69673C"/>
    <w:rPr>
      <w:strike w:val="0"/>
      <w:dstrike w:val="0"/>
      <w:color w:val="56A0AB"/>
      <w:u w:val="none"/>
      <w:effect w:val="none"/>
    </w:rPr>
  </w:style>
  <w:style w:type="paragraph" w:styleId="NormalWeb">
    <w:name w:val="Normal (Web)"/>
    <w:basedOn w:val="Normal"/>
    <w:rsid w:val="0069673C"/>
    <w:pPr>
      <w:spacing w:before="100" w:beforeAutospacing="1" w:after="100" w:afterAutospacing="1"/>
    </w:pPr>
  </w:style>
  <w:style w:type="character" w:styleId="Strong">
    <w:name w:val="Strong"/>
    <w:basedOn w:val="DefaultParagraphFont"/>
    <w:qFormat/>
    <w:rsid w:val="0069673C"/>
    <w:rPr>
      <w:b/>
      <w:bCs/>
    </w:rPr>
  </w:style>
  <w:style w:type="character" w:styleId="Emphasis">
    <w:name w:val="Emphasis"/>
    <w:basedOn w:val="DefaultParagraphFont"/>
    <w:qFormat/>
    <w:rsid w:val="0069673C"/>
    <w:rPr>
      <w:i/>
      <w:iCs/>
    </w:rPr>
  </w:style>
  <w:style w:type="paragraph" w:styleId="BalloonText">
    <w:name w:val="Balloon Text"/>
    <w:basedOn w:val="Normal"/>
    <w:semiHidden/>
    <w:rsid w:val="00291817"/>
    <w:rPr>
      <w:rFonts w:ascii="Tahoma" w:hAnsi="Tahoma" w:cs="Tahoma"/>
      <w:sz w:val="16"/>
      <w:szCs w:val="16"/>
    </w:rPr>
  </w:style>
  <w:style w:type="character" w:styleId="CommentReference">
    <w:name w:val="annotation reference"/>
    <w:basedOn w:val="DefaultParagraphFont"/>
    <w:rsid w:val="00E003C0"/>
    <w:rPr>
      <w:sz w:val="16"/>
      <w:szCs w:val="16"/>
    </w:rPr>
  </w:style>
  <w:style w:type="paragraph" w:styleId="CommentText">
    <w:name w:val="annotation text"/>
    <w:basedOn w:val="Normal"/>
    <w:link w:val="CommentTextChar"/>
    <w:rsid w:val="00E003C0"/>
    <w:rPr>
      <w:sz w:val="20"/>
      <w:szCs w:val="20"/>
    </w:rPr>
  </w:style>
  <w:style w:type="character" w:customStyle="1" w:styleId="CommentTextChar">
    <w:name w:val="Comment Text Char"/>
    <w:basedOn w:val="DefaultParagraphFont"/>
    <w:link w:val="CommentText"/>
    <w:rsid w:val="00E003C0"/>
  </w:style>
  <w:style w:type="paragraph" w:styleId="CommentSubject">
    <w:name w:val="annotation subject"/>
    <w:basedOn w:val="CommentText"/>
    <w:next w:val="CommentText"/>
    <w:link w:val="CommentSubjectChar"/>
    <w:rsid w:val="00E003C0"/>
    <w:rPr>
      <w:b/>
      <w:bCs/>
    </w:rPr>
  </w:style>
  <w:style w:type="character" w:customStyle="1" w:styleId="CommentSubjectChar">
    <w:name w:val="Comment Subject Char"/>
    <w:basedOn w:val="CommentTextChar"/>
    <w:link w:val="CommentSubject"/>
    <w:rsid w:val="00E003C0"/>
    <w:rPr>
      <w:b/>
      <w:bCs/>
    </w:rPr>
  </w:style>
  <w:style w:type="character" w:customStyle="1" w:styleId="subbluebold">
    <w:name w:val="subbluebold"/>
    <w:basedOn w:val="DefaultParagraphFont"/>
    <w:rsid w:val="00102BAB"/>
  </w:style>
  <w:style w:type="paragraph" w:styleId="FootnoteText">
    <w:name w:val="footnote text"/>
    <w:basedOn w:val="Normal"/>
    <w:link w:val="FootnoteTextChar"/>
    <w:rsid w:val="007D5399"/>
    <w:pPr>
      <w:spacing w:after="120"/>
      <w:jc w:val="both"/>
    </w:pPr>
    <w:rPr>
      <w:sz w:val="20"/>
      <w:lang w:val="es-ES_tradnl"/>
    </w:rPr>
  </w:style>
  <w:style w:type="character" w:customStyle="1" w:styleId="FootnoteTextChar">
    <w:name w:val="Footnote Text Char"/>
    <w:basedOn w:val="DefaultParagraphFont"/>
    <w:link w:val="FootnoteText"/>
    <w:rsid w:val="007D5399"/>
    <w:rPr>
      <w:szCs w:val="24"/>
      <w:lang w:val="es-ES_tradnl"/>
    </w:rPr>
  </w:style>
  <w:style w:type="character" w:styleId="FootnoteReference">
    <w:name w:val="footnote reference"/>
    <w:rsid w:val="007D5399"/>
    <w:rPr>
      <w:rFonts w:ascii="Times New Roman" w:hAnsi="Times New Roman"/>
      <w:sz w:val="20"/>
      <w:vertAlign w:val="superscript"/>
    </w:rPr>
  </w:style>
  <w:style w:type="paragraph" w:styleId="Revision">
    <w:name w:val="Revision"/>
    <w:hidden/>
    <w:uiPriority w:val="99"/>
    <w:semiHidden/>
    <w:rsid w:val="002B43DB"/>
    <w:rPr>
      <w:sz w:val="24"/>
      <w:szCs w:val="24"/>
    </w:rPr>
  </w:style>
  <w:style w:type="character" w:styleId="FollowedHyperlink">
    <w:name w:val="FollowedHyperlink"/>
    <w:basedOn w:val="DefaultParagraphFont"/>
    <w:rsid w:val="0008741E"/>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300838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liniqueeducation.com/language/es/Clinique_Education_Terms_And_Conditions_DEVICE_es.docx" TargetMode="External"/><Relationship Id="rId13" Type="http://schemas.openxmlformats.org/officeDocument/2006/relationships/hyperlink" Target="mailto:DDeLEHelp@clinique.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DDeLEHelp@clinique.com" TargetMode="External"/><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DDeLEHelp@clinique.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DDeLEHelp@clinique.com" TargetMode="External"/><Relationship Id="rId4" Type="http://schemas.openxmlformats.org/officeDocument/2006/relationships/settings" Target="settings.xml"/><Relationship Id="rId9" Type="http://schemas.openxmlformats.org/officeDocument/2006/relationships/hyperlink" Target="http://www.clinique.com/customerservice/cservice_privacy.tmp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A64AE6-117C-4EC5-BF3B-11BA7648E2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1441</Words>
  <Characters>8220</Characters>
  <Application>Microsoft Office Word</Application>
  <DocSecurity>0</DocSecurity>
  <Lines>68</Lines>
  <Paragraphs>19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October 10, 2007</vt:lpstr>
    </vt:vector>
  </TitlesOfParts>
  <Company/>
  <LinksUpToDate>false</LinksUpToDate>
  <CharactersWithSpaces>9642</CharactersWithSpaces>
  <SharedDoc>false</SharedDoc>
  <HyperlinkBase/>
  <HLinks>
    <vt:vector size="36" baseType="variant">
      <vt:variant>
        <vt:i4>3735620</vt:i4>
      </vt:variant>
      <vt:variant>
        <vt:i4>15</vt:i4>
      </vt:variant>
      <vt:variant>
        <vt:i4>0</vt:i4>
      </vt:variant>
      <vt:variant>
        <vt:i4>5</vt:i4>
      </vt:variant>
      <vt:variant>
        <vt:lpwstr>http://www.clinique.com/customerservice/cservice_privacy.tmpl</vt:lpwstr>
      </vt:variant>
      <vt:variant>
        <vt:lpwstr>businesstransfers#businesstransfers</vt:lpwstr>
      </vt:variant>
      <vt:variant>
        <vt:i4>1900621</vt:i4>
      </vt:variant>
      <vt:variant>
        <vt:i4>12</vt:i4>
      </vt:variant>
      <vt:variant>
        <vt:i4>0</vt:i4>
      </vt:variant>
      <vt:variant>
        <vt:i4>5</vt:i4>
      </vt:variant>
      <vt:variant>
        <vt:lpwstr>http://www.clinique.com/templates/user/index.tmpl</vt:lpwstr>
      </vt:variant>
      <vt:variant>
        <vt:lpwstr/>
      </vt:variant>
      <vt:variant>
        <vt:i4>3735620</vt:i4>
      </vt:variant>
      <vt:variant>
        <vt:i4>9</vt:i4>
      </vt:variant>
      <vt:variant>
        <vt:i4>0</vt:i4>
      </vt:variant>
      <vt:variant>
        <vt:i4>5</vt:i4>
      </vt:variant>
      <vt:variant>
        <vt:lpwstr>http://www.clinique.com/customerservice/cservice_privacy.tmpl</vt:lpwstr>
      </vt:variant>
      <vt:variant>
        <vt:lpwstr>yourchoices#yourchoices</vt:lpwstr>
      </vt:variant>
      <vt:variant>
        <vt:i4>3735620</vt:i4>
      </vt:variant>
      <vt:variant>
        <vt:i4>6</vt:i4>
      </vt:variant>
      <vt:variant>
        <vt:i4>0</vt:i4>
      </vt:variant>
      <vt:variant>
        <vt:i4>5</vt:i4>
      </vt:variant>
      <vt:variant>
        <vt:lpwstr>http://www.clinique.com/customerservice/cservice_privacy.tmpl</vt:lpwstr>
      </vt:variant>
      <vt:variant>
        <vt:lpwstr>businesstransfers#businesstransfers</vt:lpwstr>
      </vt:variant>
      <vt:variant>
        <vt:i4>3735620</vt:i4>
      </vt:variant>
      <vt:variant>
        <vt:i4>3</vt:i4>
      </vt:variant>
      <vt:variant>
        <vt:i4>0</vt:i4>
      </vt:variant>
      <vt:variant>
        <vt:i4>5</vt:i4>
      </vt:variant>
      <vt:variant>
        <vt:lpwstr>http://www.clinique.com/customerservice/cservice_privacy.tmpl</vt:lpwstr>
      </vt:variant>
      <vt:variant>
        <vt:lpwstr>yourchoices#yourchoices</vt:lpwstr>
      </vt:variant>
      <vt:variant>
        <vt:i4>7209048</vt:i4>
      </vt:variant>
      <vt:variant>
        <vt:i4>0</vt:i4>
      </vt:variant>
      <vt:variant>
        <vt:i4>0</vt:i4>
      </vt:variant>
      <vt:variant>
        <vt:i4>5</vt:i4>
      </vt:variant>
      <vt:variant>
        <vt:lpwstr>http://www.clinique.com/customerservice/cservice_terms.tmpl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dcterms:created xsi:type="dcterms:W3CDTF">2013-07-12T16:01:00Z</dcterms:created>
  <dcterms:modified xsi:type="dcterms:W3CDTF">2013-09-03T16:20:00Z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SPONSE_SENDER_NAME">
    <vt:lpwstr>gAAAJ+PfKkF/6hho+pgAomP1QssXqD7nc1F+</vt:lpwstr>
  </property>
  <property fmtid="{D5CDD505-2E9C-101B-9397-08002B2CF9AE}" pid="3" name="MAIL_MSG_ID1">
    <vt:lpwstr>oFAAc7krgLHoShWJAvyFblTCqIx+7XBZIth6SwlmtdgrWShn3Ydzg5mNos8yNiJ9d0lTIH9rtoLq+De8_x000d_
fzeu5bF05AmisaBQHb9tgGL+EajoPaRaJllikHL1PS34wX8esnuExAhZ2vNMnIK8fzeu5bF05Ami_x000d_
saBQHb9tgGL+EajoPaRaJllikHL1PSmm8qeOYl7rRzMTygUi9tQ4wPAFbczy/8EwuAQLnEZzhvil_x000d_
5X1TuPvVn6z8BH5m4</vt:lpwstr>
  </property>
  <property fmtid="{D5CDD505-2E9C-101B-9397-08002B2CF9AE}" pid="4" name="MAIL_MSG_ID2">
    <vt:lpwstr>XzaXRjjFXOD1S17w4jSNhVxQEefzsplysXTI/PnMFicLROtl5YEQeLBsEu+_x000d_
hsvvsomvknIDzZ1bQCJ4qd+f9/GXbcx8xQeuTr3m7FdqqIKw</vt:lpwstr>
  </property>
  <property fmtid="{D5CDD505-2E9C-101B-9397-08002B2CF9AE}" pid="5" name="EMAIL_OWNER_ADDRESS">
    <vt:lpwstr>sAAAUYtyAkeNWR5EBykc71rFV+L5ea+bXv1d5npxY7JpMY0=</vt:lpwstr>
  </property>
</Properties>
</file>